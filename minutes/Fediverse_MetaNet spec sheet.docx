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u w:val="single"/>
        </w:rPr>
      </w:pPr>
      <w:r w:rsidDel="00000000" w:rsidR="00000000" w:rsidRPr="00000000">
        <w:rPr>
          <w:sz w:val="26"/>
          <w:szCs w:val="26"/>
          <w:u w:val="single"/>
          <w:rtl w:val="0"/>
        </w:rPr>
        <w:t xml:space="preserve">Fediverse/MetaNet spec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color w:val="ffffff"/>
          <w:sz w:val="21"/>
          <w:szCs w:val="21"/>
        </w:rPr>
      </w:pPr>
      <w:r w:rsidDel="00000000" w:rsidR="00000000" w:rsidRPr="00000000">
        <w:rPr>
          <w:i w:val="1"/>
          <w:sz w:val="26"/>
          <w:szCs w:val="26"/>
          <w:rtl w:val="0"/>
        </w:rPr>
        <w:t xml:space="preserve">Github</w:t>
      </w:r>
      <w:r w:rsidDel="00000000" w:rsidR="00000000" w:rsidRPr="00000000">
        <w:rPr>
          <w:sz w:val="32"/>
          <w:szCs w:val="32"/>
          <w:rtl w:val="0"/>
        </w:rPr>
        <w:t xml:space="preserve"> - </w:t>
      </w:r>
      <w:hyperlink r:id="rId7">
        <w:r w:rsidDel="00000000" w:rsidR="00000000" w:rsidRPr="00000000">
          <w:rPr>
            <w:color w:val="238cf5"/>
            <w:sz w:val="21"/>
            <w:szCs w:val="21"/>
            <w:rtl w:val="0"/>
          </w:rPr>
          <w:t xml:space="preserve">https://github.com/NodeFederation</w:t>
        </w:r>
      </w:hyperlink>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Developers</w:t>
      </w:r>
    </w:p>
    <w:p w:rsidR="00000000" w:rsidDel="00000000" w:rsidP="00000000" w:rsidRDefault="00000000" w:rsidRPr="00000000" w14:paraId="00000007">
      <w:pPr>
        <w:numPr>
          <w:ilvl w:val="0"/>
          <w:numId w:val="17"/>
        </w:numPr>
        <w:ind w:left="720" w:hanging="360"/>
        <w:rPr>
          <w:u w:val="none"/>
        </w:rPr>
      </w:pPr>
      <w:r w:rsidDel="00000000" w:rsidR="00000000" w:rsidRPr="00000000">
        <w:rPr>
          <w:rtl w:val="0"/>
        </w:rPr>
        <w:t xml:space="preserve">Ian Crossland - ian@iancrossland.net</w:t>
      </w:r>
    </w:p>
    <w:p w:rsidR="00000000" w:rsidDel="00000000" w:rsidP="00000000" w:rsidRDefault="00000000" w:rsidRPr="00000000" w14:paraId="00000008">
      <w:pPr>
        <w:numPr>
          <w:ilvl w:val="1"/>
          <w:numId w:val="17"/>
        </w:numPr>
        <w:ind w:left="1440" w:hanging="360"/>
      </w:pPr>
      <w:r w:rsidDel="00000000" w:rsidR="00000000" w:rsidRPr="00000000">
        <w:rPr>
          <w:rtl w:val="0"/>
        </w:rPr>
        <w:t xml:space="preserve">Front-End design, Minds co-founder</w:t>
      </w:r>
    </w:p>
    <w:p w:rsidR="00000000" w:rsidDel="00000000" w:rsidP="00000000" w:rsidRDefault="00000000" w:rsidRPr="00000000" w14:paraId="00000009">
      <w:pPr>
        <w:numPr>
          <w:ilvl w:val="0"/>
          <w:numId w:val="17"/>
        </w:numPr>
        <w:ind w:left="720" w:hanging="360"/>
        <w:rPr>
          <w:u w:val="none"/>
        </w:rPr>
      </w:pPr>
      <w:r w:rsidDel="00000000" w:rsidR="00000000" w:rsidRPr="00000000">
        <w:rPr>
          <w:rtl w:val="0"/>
        </w:rPr>
        <w:t xml:space="preserve">Andreas Xirtus - i@xirt.us</w:t>
      </w:r>
    </w:p>
    <w:p w:rsidR="00000000" w:rsidDel="00000000" w:rsidP="00000000" w:rsidRDefault="00000000" w:rsidRPr="00000000" w14:paraId="0000000A">
      <w:pPr>
        <w:numPr>
          <w:ilvl w:val="0"/>
          <w:numId w:val="17"/>
        </w:numPr>
        <w:ind w:left="720" w:hanging="360"/>
        <w:rPr>
          <w:u w:val="none"/>
        </w:rPr>
      </w:pPr>
      <w:r w:rsidDel="00000000" w:rsidR="00000000" w:rsidRPr="00000000">
        <w:rPr>
          <w:rtl w:val="0"/>
        </w:rPr>
        <w:t xml:space="preserve">Kade Green</w:t>
      </w:r>
    </w:p>
    <w:p w:rsidR="00000000" w:rsidDel="00000000" w:rsidP="00000000" w:rsidRDefault="00000000" w:rsidRPr="00000000" w14:paraId="0000000B">
      <w:pPr>
        <w:numPr>
          <w:ilvl w:val="1"/>
          <w:numId w:val="17"/>
        </w:numPr>
        <w:ind w:left="1440" w:hanging="360"/>
        <w:rPr>
          <w:u w:val="none"/>
        </w:rPr>
      </w:pPr>
      <w:r w:rsidDel="00000000" w:rsidR="00000000" w:rsidRPr="00000000">
        <w:rPr>
          <w:rtl w:val="0"/>
        </w:rPr>
        <w:t xml:space="preserve">Sr Software engineer / Architect (FOX)</w:t>
      </w:r>
    </w:p>
    <w:p w:rsidR="00000000" w:rsidDel="00000000" w:rsidP="00000000" w:rsidRDefault="00000000" w:rsidRPr="00000000" w14:paraId="0000000C">
      <w:pPr>
        <w:numPr>
          <w:ilvl w:val="1"/>
          <w:numId w:val="17"/>
        </w:numPr>
        <w:ind w:left="1440" w:hanging="360"/>
        <w:rPr>
          <w:u w:val="none"/>
        </w:rPr>
      </w:pPr>
      <w:r w:rsidDel="00000000" w:rsidR="00000000" w:rsidRPr="00000000">
        <w:rPr>
          <w:rtl w:val="0"/>
        </w:rPr>
        <w:t xml:space="preserve">8 years of Video Streaming Experience</w:t>
      </w:r>
    </w:p>
    <w:p w:rsidR="00000000" w:rsidDel="00000000" w:rsidP="00000000" w:rsidRDefault="00000000" w:rsidRPr="00000000" w14:paraId="0000000D">
      <w:pPr>
        <w:numPr>
          <w:ilvl w:val="1"/>
          <w:numId w:val="17"/>
        </w:numPr>
        <w:ind w:left="1440" w:hanging="360"/>
        <w:rPr>
          <w:u w:val="none"/>
        </w:rPr>
      </w:pPr>
      <w:r w:rsidDel="00000000" w:rsidR="00000000" w:rsidRPr="00000000">
        <w:rPr>
          <w:rtl w:val="0"/>
        </w:rPr>
        <w:t xml:space="preserve">Golang, Nodejs, Python, some php</w:t>
      </w:r>
    </w:p>
    <w:p w:rsidR="00000000" w:rsidDel="00000000" w:rsidP="00000000" w:rsidRDefault="00000000" w:rsidRPr="00000000" w14:paraId="0000000E">
      <w:pPr>
        <w:numPr>
          <w:ilvl w:val="1"/>
          <w:numId w:val="17"/>
        </w:numPr>
        <w:ind w:left="1440" w:hanging="360"/>
        <w:rPr>
          <w:u w:val="none"/>
        </w:rPr>
      </w:pPr>
      <w:r w:rsidDel="00000000" w:rsidR="00000000" w:rsidRPr="00000000">
        <w:rPr>
          <w:rtl w:val="0"/>
        </w:rPr>
        <w:t xml:space="preserve">Entrepreneur</w:t>
      </w:r>
    </w:p>
    <w:p w:rsidR="00000000" w:rsidDel="00000000" w:rsidP="00000000" w:rsidRDefault="00000000" w:rsidRPr="00000000" w14:paraId="0000000F">
      <w:pPr>
        <w:numPr>
          <w:ilvl w:val="1"/>
          <w:numId w:val="17"/>
        </w:numPr>
        <w:ind w:left="1440" w:hanging="360"/>
        <w:rPr>
          <w:u w:val="none"/>
        </w:rPr>
      </w:pPr>
      <w:r w:rsidDel="00000000" w:rsidR="00000000" w:rsidRPr="00000000">
        <w:rPr>
          <w:rtl w:val="0"/>
        </w:rPr>
        <w:t xml:space="preserve">Kadebom.com</w:t>
      </w:r>
    </w:p>
    <w:p w:rsidR="00000000" w:rsidDel="00000000" w:rsidP="00000000" w:rsidRDefault="00000000" w:rsidRPr="00000000" w14:paraId="00000010">
      <w:pPr>
        <w:numPr>
          <w:ilvl w:val="1"/>
          <w:numId w:val="17"/>
        </w:numPr>
        <w:ind w:left="1440" w:hanging="360"/>
        <w:rPr>
          <w:u w:val="none"/>
        </w:rPr>
      </w:pPr>
      <w:r w:rsidDel="00000000" w:rsidR="00000000" w:rsidRPr="00000000">
        <w:rPr>
          <w:rtl w:val="0"/>
        </w:rPr>
        <w:t xml:space="preserve">kadesgreen@gmail.com</w:t>
      </w:r>
    </w:p>
    <w:p w:rsidR="00000000" w:rsidDel="00000000" w:rsidP="00000000" w:rsidRDefault="00000000" w:rsidRPr="00000000" w14:paraId="00000011">
      <w:pPr>
        <w:numPr>
          <w:ilvl w:val="1"/>
          <w:numId w:val="17"/>
        </w:numPr>
        <w:ind w:left="1440" w:hanging="360"/>
        <w:rPr>
          <w:u w:val="none"/>
        </w:rPr>
      </w:pPr>
      <w:r w:rsidDel="00000000" w:rsidR="00000000" w:rsidRPr="00000000">
        <w:rPr>
          <w:rtl w:val="0"/>
        </w:rPr>
        <w:t xml:space="preserve">github.com @luckybroman5</w:t>
      </w:r>
    </w:p>
    <w:p w:rsidR="00000000" w:rsidDel="00000000" w:rsidP="00000000" w:rsidRDefault="00000000" w:rsidRPr="00000000" w14:paraId="00000012">
      <w:pPr>
        <w:numPr>
          <w:ilvl w:val="0"/>
          <w:numId w:val="17"/>
        </w:numPr>
        <w:ind w:left="720" w:hanging="360"/>
        <w:rPr>
          <w:u w:val="none"/>
        </w:rPr>
      </w:pPr>
      <w:r w:rsidDel="00000000" w:rsidR="00000000" w:rsidRPr="00000000">
        <w:rPr>
          <w:rtl w:val="0"/>
        </w:rPr>
        <w:t xml:space="preserve">James Christensen - JayCeeJr@github, james@minsys.net</w:t>
      </w:r>
    </w:p>
    <w:p w:rsidR="00000000" w:rsidDel="00000000" w:rsidP="00000000" w:rsidRDefault="00000000" w:rsidRPr="00000000" w14:paraId="00000013">
      <w:pPr>
        <w:numPr>
          <w:ilvl w:val="1"/>
          <w:numId w:val="17"/>
        </w:numPr>
        <w:ind w:left="1440" w:hanging="360"/>
        <w:rPr>
          <w:u w:val="none"/>
        </w:rPr>
      </w:pPr>
      <w:r w:rsidDel="00000000" w:rsidR="00000000" w:rsidRPr="00000000">
        <w:rPr>
          <w:rtl w:val="0"/>
        </w:rPr>
        <w:t xml:space="preserve">Full Stack - Primarily Angular / Django</w:t>
      </w:r>
    </w:p>
    <w:p w:rsidR="00000000" w:rsidDel="00000000" w:rsidP="00000000" w:rsidRDefault="00000000" w:rsidRPr="00000000" w14:paraId="00000014">
      <w:pPr>
        <w:numPr>
          <w:ilvl w:val="1"/>
          <w:numId w:val="17"/>
        </w:numPr>
        <w:ind w:left="1440" w:hanging="360"/>
        <w:rPr>
          <w:u w:val="none"/>
        </w:rPr>
      </w:pPr>
      <w:r w:rsidDel="00000000" w:rsidR="00000000" w:rsidRPr="00000000">
        <w:rPr>
          <w:rtl w:val="0"/>
        </w:rPr>
        <w:t xml:space="preserve">CI/CD - Jenkins / Drone / Vela</w:t>
      </w:r>
    </w:p>
    <w:p w:rsidR="00000000" w:rsidDel="00000000" w:rsidP="00000000" w:rsidRDefault="00000000" w:rsidRPr="00000000" w14:paraId="00000015">
      <w:pPr>
        <w:numPr>
          <w:ilvl w:val="1"/>
          <w:numId w:val="17"/>
        </w:numPr>
        <w:ind w:left="1440" w:hanging="360"/>
        <w:rPr>
          <w:u w:val="none"/>
        </w:rPr>
      </w:pPr>
      <w:r w:rsidDel="00000000" w:rsidR="00000000" w:rsidRPr="00000000">
        <w:rPr>
          <w:rtl w:val="0"/>
        </w:rPr>
        <w:t xml:space="preserve">Docker Kubernetes</w:t>
      </w:r>
    </w:p>
    <w:p w:rsidR="00000000" w:rsidDel="00000000" w:rsidP="00000000" w:rsidRDefault="00000000" w:rsidRPr="00000000" w14:paraId="00000016">
      <w:pPr>
        <w:numPr>
          <w:ilvl w:val="1"/>
          <w:numId w:val="17"/>
        </w:numPr>
        <w:ind w:left="1440" w:hanging="360"/>
        <w:rPr>
          <w:u w:val="none"/>
        </w:rPr>
      </w:pPr>
      <w:r w:rsidDel="00000000" w:rsidR="00000000" w:rsidRPr="00000000">
        <w:rPr>
          <w:rtl w:val="0"/>
        </w:rPr>
        <w:t xml:space="preserve">Postgres</w:t>
      </w:r>
    </w:p>
    <w:p w:rsidR="00000000" w:rsidDel="00000000" w:rsidP="00000000" w:rsidRDefault="00000000" w:rsidRPr="00000000" w14:paraId="00000017">
      <w:pPr>
        <w:numPr>
          <w:ilvl w:val="1"/>
          <w:numId w:val="17"/>
        </w:numPr>
        <w:ind w:left="1440" w:hanging="360"/>
        <w:rPr>
          <w:u w:val="none"/>
        </w:rPr>
      </w:pPr>
      <w:r w:rsidDel="00000000" w:rsidR="00000000" w:rsidRPr="00000000">
        <w:rPr>
          <w:rtl w:val="0"/>
        </w:rPr>
        <w:t xml:space="preserve">20+ years Linux</w:t>
      </w:r>
    </w:p>
    <w:p w:rsidR="00000000" w:rsidDel="00000000" w:rsidP="00000000" w:rsidRDefault="00000000" w:rsidRPr="00000000" w14:paraId="00000018">
      <w:pPr>
        <w:numPr>
          <w:ilvl w:val="1"/>
          <w:numId w:val="17"/>
        </w:numPr>
        <w:ind w:left="1440" w:hanging="360"/>
        <w:rPr>
          <w:u w:val="none"/>
        </w:rPr>
      </w:pPr>
      <w:r w:rsidDel="00000000" w:rsidR="00000000" w:rsidRPr="00000000">
        <w:rPr>
          <w:rtl w:val="0"/>
        </w:rPr>
        <w:t xml:space="preserve">Wowza Livestreaming</w:t>
      </w:r>
    </w:p>
    <w:p w:rsidR="00000000" w:rsidDel="00000000" w:rsidP="00000000" w:rsidRDefault="00000000" w:rsidRPr="00000000" w14:paraId="00000019">
      <w:pPr>
        <w:numPr>
          <w:ilvl w:val="0"/>
          <w:numId w:val="17"/>
        </w:numPr>
        <w:ind w:left="720" w:hanging="360"/>
        <w:rPr>
          <w:u w:val="none"/>
        </w:rPr>
      </w:pPr>
      <w:r w:rsidDel="00000000" w:rsidR="00000000" w:rsidRPr="00000000">
        <w:rPr>
          <w:rtl w:val="0"/>
        </w:rPr>
        <w:t xml:space="preserve">Stephen Dollinger - soundwavetm2</w:t>
      </w:r>
    </w:p>
    <w:p w:rsidR="00000000" w:rsidDel="00000000" w:rsidP="00000000" w:rsidRDefault="00000000" w:rsidRPr="00000000" w14:paraId="0000001A">
      <w:pPr>
        <w:numPr>
          <w:ilvl w:val="1"/>
          <w:numId w:val="17"/>
        </w:numPr>
        <w:ind w:left="1440" w:hanging="360"/>
        <w:rPr>
          <w:u w:val="none"/>
        </w:rPr>
      </w:pPr>
      <w:r w:rsidDel="00000000" w:rsidR="00000000" w:rsidRPr="00000000">
        <w:rPr>
          <w:rtl w:val="0"/>
        </w:rPr>
        <w:t xml:space="preserve">Solution architect </w:t>
      </w:r>
    </w:p>
    <w:p w:rsidR="00000000" w:rsidDel="00000000" w:rsidP="00000000" w:rsidRDefault="00000000" w:rsidRPr="00000000" w14:paraId="0000001B">
      <w:pPr>
        <w:numPr>
          <w:ilvl w:val="2"/>
          <w:numId w:val="17"/>
        </w:numPr>
        <w:ind w:left="2160" w:hanging="360"/>
        <w:rPr>
          <w:u w:val="none"/>
        </w:rPr>
      </w:pPr>
      <w:r w:rsidDel="00000000" w:rsidR="00000000" w:rsidRPr="00000000">
        <w:rPr>
          <w:rtl w:val="0"/>
        </w:rPr>
        <w:t xml:space="preserve">Route/Switch</w:t>
        <w:tab/>
      </w:r>
    </w:p>
    <w:p w:rsidR="00000000" w:rsidDel="00000000" w:rsidP="00000000" w:rsidRDefault="00000000" w:rsidRPr="00000000" w14:paraId="0000001C">
      <w:pPr>
        <w:numPr>
          <w:ilvl w:val="3"/>
          <w:numId w:val="17"/>
        </w:numPr>
        <w:ind w:left="2880" w:hanging="360"/>
        <w:rPr>
          <w:u w:val="none"/>
        </w:rPr>
      </w:pPr>
      <w:r w:rsidDel="00000000" w:rsidR="00000000" w:rsidRPr="00000000">
        <w:rPr>
          <w:rtl w:val="0"/>
        </w:rPr>
        <w:t xml:space="preserve">Enterprise</w:t>
      </w:r>
    </w:p>
    <w:p w:rsidR="00000000" w:rsidDel="00000000" w:rsidP="00000000" w:rsidRDefault="00000000" w:rsidRPr="00000000" w14:paraId="0000001D">
      <w:pPr>
        <w:numPr>
          <w:ilvl w:val="3"/>
          <w:numId w:val="17"/>
        </w:numPr>
        <w:ind w:left="2880" w:hanging="360"/>
        <w:rPr>
          <w:u w:val="none"/>
        </w:rPr>
      </w:pPr>
      <w:r w:rsidDel="00000000" w:rsidR="00000000" w:rsidRPr="00000000">
        <w:rPr>
          <w:rtl w:val="0"/>
        </w:rPr>
        <w:t xml:space="preserve">Service Provider</w:t>
      </w:r>
    </w:p>
    <w:p w:rsidR="00000000" w:rsidDel="00000000" w:rsidP="00000000" w:rsidRDefault="00000000" w:rsidRPr="00000000" w14:paraId="0000001E">
      <w:pPr>
        <w:numPr>
          <w:ilvl w:val="2"/>
          <w:numId w:val="17"/>
        </w:numPr>
        <w:ind w:left="2160" w:hanging="360"/>
        <w:rPr>
          <w:u w:val="none"/>
        </w:rPr>
      </w:pPr>
      <w:r w:rsidDel="00000000" w:rsidR="00000000" w:rsidRPr="00000000">
        <w:rPr>
          <w:rtl w:val="0"/>
        </w:rPr>
        <w:t xml:space="preserve">DataCenter</w:t>
      </w:r>
    </w:p>
    <w:p w:rsidR="00000000" w:rsidDel="00000000" w:rsidP="00000000" w:rsidRDefault="00000000" w:rsidRPr="00000000" w14:paraId="0000001F">
      <w:pPr>
        <w:numPr>
          <w:ilvl w:val="3"/>
          <w:numId w:val="17"/>
        </w:numPr>
        <w:ind w:left="2880" w:hanging="360"/>
        <w:rPr>
          <w:u w:val="none"/>
        </w:rPr>
      </w:pPr>
      <w:r w:rsidDel="00000000" w:rsidR="00000000" w:rsidRPr="00000000">
        <w:rPr>
          <w:rtl w:val="0"/>
        </w:rPr>
        <w:t xml:space="preserve">Rack servers</w:t>
      </w:r>
    </w:p>
    <w:p w:rsidR="00000000" w:rsidDel="00000000" w:rsidP="00000000" w:rsidRDefault="00000000" w:rsidRPr="00000000" w14:paraId="00000020">
      <w:pPr>
        <w:numPr>
          <w:ilvl w:val="3"/>
          <w:numId w:val="17"/>
        </w:numPr>
        <w:ind w:left="2880" w:hanging="360"/>
        <w:rPr>
          <w:u w:val="none"/>
        </w:rPr>
      </w:pPr>
      <w:r w:rsidDel="00000000" w:rsidR="00000000" w:rsidRPr="00000000">
        <w:rPr>
          <w:rtl w:val="0"/>
        </w:rPr>
        <w:t xml:space="preserve">Blade Servers</w:t>
      </w:r>
    </w:p>
    <w:p w:rsidR="00000000" w:rsidDel="00000000" w:rsidP="00000000" w:rsidRDefault="00000000" w:rsidRPr="00000000" w14:paraId="00000021">
      <w:pPr>
        <w:numPr>
          <w:ilvl w:val="3"/>
          <w:numId w:val="17"/>
        </w:numPr>
        <w:ind w:left="2880" w:hanging="360"/>
        <w:rPr>
          <w:u w:val="none"/>
        </w:rPr>
      </w:pPr>
      <w:r w:rsidDel="00000000" w:rsidR="00000000" w:rsidRPr="00000000">
        <w:rPr>
          <w:rtl w:val="0"/>
        </w:rPr>
        <w:t xml:space="preserve">Virtualization</w:t>
      </w:r>
    </w:p>
    <w:p w:rsidR="00000000" w:rsidDel="00000000" w:rsidP="00000000" w:rsidRDefault="00000000" w:rsidRPr="00000000" w14:paraId="00000022">
      <w:pPr>
        <w:numPr>
          <w:ilvl w:val="3"/>
          <w:numId w:val="17"/>
        </w:numPr>
        <w:ind w:left="2880" w:hanging="360"/>
        <w:rPr>
          <w:u w:val="none"/>
        </w:rPr>
      </w:pPr>
      <w:r w:rsidDel="00000000" w:rsidR="00000000" w:rsidRPr="00000000">
        <w:rPr>
          <w:rtl w:val="0"/>
        </w:rPr>
        <w:t xml:space="preserve">Automation</w:t>
      </w:r>
    </w:p>
    <w:p w:rsidR="00000000" w:rsidDel="00000000" w:rsidP="00000000" w:rsidRDefault="00000000" w:rsidRPr="00000000" w14:paraId="00000023">
      <w:pPr>
        <w:numPr>
          <w:ilvl w:val="2"/>
          <w:numId w:val="17"/>
        </w:numPr>
        <w:ind w:left="2160" w:hanging="360"/>
        <w:rPr>
          <w:u w:val="none"/>
        </w:rPr>
      </w:pPr>
      <w:r w:rsidDel="00000000" w:rsidR="00000000" w:rsidRPr="00000000">
        <w:rPr>
          <w:rtl w:val="0"/>
        </w:rPr>
        <w:t xml:space="preserve">CDN</w:t>
      </w:r>
    </w:p>
    <w:p w:rsidR="00000000" w:rsidDel="00000000" w:rsidP="00000000" w:rsidRDefault="00000000" w:rsidRPr="00000000" w14:paraId="00000024">
      <w:pPr>
        <w:numPr>
          <w:ilvl w:val="2"/>
          <w:numId w:val="17"/>
        </w:numPr>
        <w:ind w:left="2160" w:hanging="360"/>
        <w:rPr>
          <w:u w:val="none"/>
        </w:rPr>
      </w:pPr>
      <w:r w:rsidDel="00000000" w:rsidR="00000000" w:rsidRPr="00000000">
        <w:rPr>
          <w:rtl w:val="0"/>
        </w:rPr>
        <w:t xml:space="preserve">Cloud</w:t>
      </w:r>
    </w:p>
    <w:p w:rsidR="00000000" w:rsidDel="00000000" w:rsidP="00000000" w:rsidRDefault="00000000" w:rsidRPr="00000000" w14:paraId="00000025">
      <w:pPr>
        <w:numPr>
          <w:ilvl w:val="3"/>
          <w:numId w:val="17"/>
        </w:numPr>
        <w:ind w:left="2880" w:hanging="360"/>
        <w:rPr>
          <w:u w:val="none"/>
        </w:rPr>
      </w:pPr>
      <w:r w:rsidDel="00000000" w:rsidR="00000000" w:rsidRPr="00000000">
        <w:rPr>
          <w:rtl w:val="0"/>
        </w:rPr>
        <w:t xml:space="preserve">Delivery </w:t>
      </w:r>
    </w:p>
    <w:p w:rsidR="00000000" w:rsidDel="00000000" w:rsidP="00000000" w:rsidRDefault="00000000" w:rsidRPr="00000000" w14:paraId="00000026">
      <w:pPr>
        <w:numPr>
          <w:ilvl w:val="3"/>
          <w:numId w:val="17"/>
        </w:numPr>
        <w:ind w:left="2880" w:hanging="360"/>
        <w:rPr>
          <w:u w:val="none"/>
        </w:rPr>
      </w:pPr>
      <w:r w:rsidDel="00000000" w:rsidR="00000000" w:rsidRPr="00000000">
        <w:rPr>
          <w:rtl w:val="0"/>
        </w:rPr>
        <w:t xml:space="preserve">Micro Transactions</w:t>
      </w:r>
    </w:p>
    <w:p w:rsidR="00000000" w:rsidDel="00000000" w:rsidP="00000000" w:rsidRDefault="00000000" w:rsidRPr="00000000" w14:paraId="00000027">
      <w:pPr>
        <w:numPr>
          <w:ilvl w:val="3"/>
          <w:numId w:val="17"/>
        </w:numPr>
        <w:ind w:left="2880" w:hanging="360"/>
        <w:rPr>
          <w:u w:val="none"/>
        </w:rPr>
      </w:pPr>
      <w:r w:rsidDel="00000000" w:rsidR="00000000" w:rsidRPr="00000000">
        <w:rPr>
          <w:rtl w:val="0"/>
        </w:rPr>
        <w:t xml:space="preserve">Analytics</w:t>
      </w:r>
    </w:p>
    <w:p w:rsidR="00000000" w:rsidDel="00000000" w:rsidP="00000000" w:rsidRDefault="00000000" w:rsidRPr="00000000" w14:paraId="00000028">
      <w:pPr>
        <w:numPr>
          <w:ilvl w:val="2"/>
          <w:numId w:val="17"/>
        </w:numPr>
        <w:ind w:left="2160" w:hanging="360"/>
        <w:rPr>
          <w:u w:val="none"/>
        </w:rPr>
      </w:pPr>
      <w:r w:rsidDel="00000000" w:rsidR="00000000" w:rsidRPr="00000000">
        <w:rPr>
          <w:rtl w:val="0"/>
        </w:rPr>
        <w:t xml:space="preserve">Security </w:t>
      </w:r>
    </w:p>
    <w:p w:rsidR="00000000" w:rsidDel="00000000" w:rsidP="00000000" w:rsidRDefault="00000000" w:rsidRPr="00000000" w14:paraId="00000029">
      <w:pPr>
        <w:numPr>
          <w:ilvl w:val="3"/>
          <w:numId w:val="17"/>
        </w:numPr>
        <w:ind w:left="2880" w:hanging="360"/>
        <w:rPr>
          <w:u w:val="none"/>
        </w:rPr>
      </w:pPr>
      <w:r w:rsidDel="00000000" w:rsidR="00000000" w:rsidRPr="00000000">
        <w:rPr>
          <w:rtl w:val="0"/>
        </w:rPr>
        <w:t xml:space="preserve">Planing, Designing and implementation </w:t>
      </w:r>
    </w:p>
    <w:p w:rsidR="00000000" w:rsidDel="00000000" w:rsidP="00000000" w:rsidRDefault="00000000" w:rsidRPr="00000000" w14:paraId="0000002A">
      <w:pPr>
        <w:numPr>
          <w:ilvl w:val="2"/>
          <w:numId w:val="17"/>
        </w:numPr>
        <w:ind w:left="2160" w:hanging="360"/>
        <w:rPr>
          <w:u w:val="none"/>
        </w:rPr>
      </w:pPr>
      <w:r w:rsidDel="00000000" w:rsidR="00000000" w:rsidRPr="00000000">
        <w:rPr>
          <w:rtl w:val="0"/>
        </w:rPr>
        <w:t xml:space="preserve">Voice/Video</w:t>
      </w:r>
    </w:p>
    <w:p w:rsidR="00000000" w:rsidDel="00000000" w:rsidP="00000000" w:rsidRDefault="00000000" w:rsidRPr="00000000" w14:paraId="0000002B">
      <w:pPr>
        <w:numPr>
          <w:ilvl w:val="3"/>
          <w:numId w:val="17"/>
        </w:numPr>
        <w:ind w:left="2880" w:hanging="360"/>
        <w:rPr>
          <w:u w:val="none"/>
        </w:rPr>
      </w:pPr>
      <w:r w:rsidDel="00000000" w:rsidR="00000000" w:rsidRPr="00000000">
        <w:rPr>
          <w:rtl w:val="0"/>
        </w:rPr>
        <w:t xml:space="preserve">Cisco Telepresence</w:t>
      </w:r>
    </w:p>
    <w:p w:rsidR="00000000" w:rsidDel="00000000" w:rsidP="00000000" w:rsidRDefault="00000000" w:rsidRPr="00000000" w14:paraId="0000002C">
      <w:pPr>
        <w:numPr>
          <w:ilvl w:val="3"/>
          <w:numId w:val="17"/>
        </w:numPr>
        <w:ind w:left="2880" w:hanging="360"/>
        <w:rPr>
          <w:u w:val="none"/>
        </w:rPr>
      </w:pPr>
      <w:r w:rsidDel="00000000" w:rsidR="00000000" w:rsidRPr="00000000">
        <w:rPr>
          <w:rtl w:val="0"/>
        </w:rPr>
        <w:t xml:space="preserve">Expressway</w:t>
      </w:r>
    </w:p>
    <w:p w:rsidR="00000000" w:rsidDel="00000000" w:rsidP="00000000" w:rsidRDefault="00000000" w:rsidRPr="00000000" w14:paraId="0000002D">
      <w:pPr>
        <w:numPr>
          <w:ilvl w:val="3"/>
          <w:numId w:val="17"/>
        </w:numPr>
        <w:ind w:left="2880" w:hanging="360"/>
        <w:rPr>
          <w:u w:val="none"/>
        </w:rPr>
      </w:pPr>
      <w:r w:rsidDel="00000000" w:rsidR="00000000" w:rsidRPr="00000000">
        <w:rPr>
          <w:rtl w:val="0"/>
        </w:rPr>
        <w:t xml:space="preserve">CUCM and CUC</w:t>
      </w:r>
    </w:p>
    <w:p w:rsidR="00000000" w:rsidDel="00000000" w:rsidP="00000000" w:rsidRDefault="00000000" w:rsidRPr="00000000" w14:paraId="0000002E">
      <w:pPr>
        <w:numPr>
          <w:ilvl w:val="3"/>
          <w:numId w:val="17"/>
        </w:numPr>
        <w:ind w:left="2880" w:hanging="360"/>
        <w:rPr>
          <w:u w:val="none"/>
        </w:rPr>
      </w:pPr>
      <w:r w:rsidDel="00000000" w:rsidR="00000000" w:rsidRPr="00000000">
        <w:rPr>
          <w:rtl w:val="0"/>
        </w:rPr>
        <w:t xml:space="preserve">UCCE </w:t>
      </w:r>
    </w:p>
    <w:p w:rsidR="00000000" w:rsidDel="00000000" w:rsidP="00000000" w:rsidRDefault="00000000" w:rsidRPr="00000000" w14:paraId="0000002F">
      <w:pPr>
        <w:numPr>
          <w:ilvl w:val="3"/>
          <w:numId w:val="17"/>
        </w:numPr>
        <w:ind w:left="2880" w:hanging="360"/>
        <w:rPr>
          <w:u w:val="none"/>
        </w:rPr>
      </w:pPr>
      <w:r w:rsidDel="00000000" w:rsidR="00000000" w:rsidRPr="00000000">
        <w:rPr>
          <w:rtl w:val="0"/>
        </w:rPr>
        <w:t xml:space="preserve">CVP</w:t>
      </w:r>
    </w:p>
    <w:p w:rsidR="00000000" w:rsidDel="00000000" w:rsidP="00000000" w:rsidRDefault="00000000" w:rsidRPr="00000000" w14:paraId="00000030">
      <w:pPr>
        <w:numPr>
          <w:ilvl w:val="3"/>
          <w:numId w:val="17"/>
        </w:numPr>
        <w:ind w:left="2880" w:hanging="360"/>
        <w:rPr>
          <w:u w:val="none"/>
        </w:rPr>
      </w:pPr>
      <w:r w:rsidDel="00000000" w:rsidR="00000000" w:rsidRPr="00000000">
        <w:rPr>
          <w:rtl w:val="0"/>
        </w:rPr>
        <w:t xml:space="preserve">Hybrid Calling </w:t>
      </w:r>
    </w:p>
    <w:p w:rsidR="00000000" w:rsidDel="00000000" w:rsidP="00000000" w:rsidRDefault="00000000" w:rsidRPr="00000000" w14:paraId="00000031">
      <w:pPr>
        <w:numPr>
          <w:ilvl w:val="3"/>
          <w:numId w:val="17"/>
        </w:numPr>
        <w:ind w:left="2880" w:hanging="360"/>
        <w:rPr>
          <w:u w:val="none"/>
        </w:rPr>
      </w:pPr>
      <w:r w:rsidDel="00000000" w:rsidR="00000000" w:rsidRPr="00000000">
        <w:rPr>
          <w:rtl w:val="0"/>
        </w:rPr>
        <w:t xml:space="preserve">CER</w:t>
      </w:r>
    </w:p>
    <w:p w:rsidR="00000000" w:rsidDel="00000000" w:rsidP="00000000" w:rsidRDefault="00000000" w:rsidRPr="00000000" w14:paraId="00000032">
      <w:pPr>
        <w:numPr>
          <w:ilvl w:val="3"/>
          <w:numId w:val="17"/>
        </w:numPr>
        <w:ind w:left="2880" w:hanging="360"/>
        <w:rPr>
          <w:u w:val="none"/>
        </w:rPr>
      </w:pPr>
      <w:r w:rsidDel="00000000" w:rsidR="00000000" w:rsidRPr="00000000">
        <w:rPr>
          <w:rtl w:val="0"/>
        </w:rPr>
        <w:t xml:space="preserve">CUSP</w:t>
      </w:r>
    </w:p>
    <w:p w:rsidR="00000000" w:rsidDel="00000000" w:rsidP="00000000" w:rsidRDefault="00000000" w:rsidRPr="00000000" w14:paraId="00000033">
      <w:pPr>
        <w:numPr>
          <w:ilvl w:val="2"/>
          <w:numId w:val="17"/>
        </w:numPr>
        <w:ind w:left="2160" w:hanging="360"/>
        <w:rPr>
          <w:u w:val="none"/>
        </w:rPr>
      </w:pPr>
      <w:r w:rsidDel="00000000" w:rsidR="00000000" w:rsidRPr="00000000">
        <w:rPr>
          <w:rtl w:val="0"/>
        </w:rPr>
        <w:t xml:space="preserve">Service Provider Routing Switching</w:t>
      </w:r>
    </w:p>
    <w:p w:rsidR="00000000" w:rsidDel="00000000" w:rsidP="00000000" w:rsidRDefault="00000000" w:rsidRPr="00000000" w14:paraId="00000034">
      <w:pPr>
        <w:numPr>
          <w:ilvl w:val="3"/>
          <w:numId w:val="17"/>
        </w:numPr>
        <w:ind w:left="2880" w:hanging="360"/>
        <w:rPr>
          <w:u w:val="none"/>
        </w:rPr>
      </w:pPr>
      <w:r w:rsidDel="00000000" w:rsidR="00000000" w:rsidRPr="00000000">
        <w:rPr>
          <w:rtl w:val="0"/>
        </w:rPr>
        <w:t xml:space="preserve">10G/40G/100G Configured and setup for CDN networks</w:t>
      </w:r>
    </w:p>
    <w:p w:rsidR="00000000" w:rsidDel="00000000" w:rsidP="00000000" w:rsidRDefault="00000000" w:rsidRPr="00000000" w14:paraId="00000035">
      <w:pPr>
        <w:numPr>
          <w:ilvl w:val="1"/>
          <w:numId w:val="17"/>
        </w:numPr>
        <w:ind w:left="1440" w:hanging="360"/>
        <w:rPr>
          <w:u w:val="none"/>
        </w:rPr>
      </w:pPr>
      <w:r w:rsidDel="00000000" w:rsidR="00000000" w:rsidRPr="00000000">
        <w:rPr>
          <w:rtl w:val="0"/>
        </w:rPr>
        <w:t xml:space="preserve">Load Testing with multiple tools </w:t>
      </w:r>
    </w:p>
    <w:p w:rsidR="00000000" w:rsidDel="00000000" w:rsidP="00000000" w:rsidRDefault="00000000" w:rsidRPr="00000000" w14:paraId="00000036">
      <w:pPr>
        <w:numPr>
          <w:ilvl w:val="1"/>
          <w:numId w:val="17"/>
        </w:numPr>
        <w:ind w:left="1440" w:hanging="360"/>
        <w:rPr>
          <w:u w:val="none"/>
        </w:rPr>
      </w:pPr>
      <w:r w:rsidDel="00000000" w:rsidR="00000000" w:rsidRPr="00000000">
        <w:rPr>
          <w:rtl w:val="0"/>
        </w:rPr>
        <w:t xml:space="preserve">QA testing</w:t>
      </w:r>
    </w:p>
    <w:p w:rsidR="00000000" w:rsidDel="00000000" w:rsidP="00000000" w:rsidRDefault="00000000" w:rsidRPr="00000000" w14:paraId="00000037">
      <w:pPr>
        <w:numPr>
          <w:ilvl w:val="1"/>
          <w:numId w:val="17"/>
        </w:numPr>
        <w:ind w:left="1440" w:hanging="360"/>
        <w:rPr>
          <w:u w:val="none"/>
        </w:rPr>
      </w:pPr>
      <w:r w:rsidDel="00000000" w:rsidR="00000000" w:rsidRPr="00000000">
        <w:rPr>
          <w:rtl w:val="0"/>
        </w:rPr>
        <w:t xml:space="preserve">BS Information Technology -2010</w:t>
      </w:r>
    </w:p>
    <w:p w:rsidR="00000000" w:rsidDel="00000000" w:rsidP="00000000" w:rsidRDefault="00000000" w:rsidRPr="00000000" w14:paraId="00000038">
      <w:pPr>
        <w:numPr>
          <w:ilvl w:val="1"/>
          <w:numId w:val="17"/>
        </w:numPr>
        <w:ind w:left="1440" w:hanging="360"/>
        <w:rPr>
          <w:u w:val="none"/>
        </w:rPr>
      </w:pPr>
      <w:r w:rsidDel="00000000" w:rsidR="00000000" w:rsidRPr="00000000">
        <w:rPr>
          <w:rtl w:val="0"/>
        </w:rPr>
        <w:t xml:space="preserve">MS Information Security - 2022</w:t>
      </w:r>
    </w:p>
    <w:p w:rsidR="00000000" w:rsidDel="00000000" w:rsidP="00000000" w:rsidRDefault="00000000" w:rsidRPr="00000000" w14:paraId="00000039">
      <w:pPr>
        <w:numPr>
          <w:ilvl w:val="1"/>
          <w:numId w:val="17"/>
        </w:numPr>
        <w:ind w:left="1440" w:hanging="360"/>
        <w:rPr>
          <w:u w:val="none"/>
        </w:rPr>
      </w:pPr>
      <w:r w:rsidDel="00000000" w:rsidR="00000000" w:rsidRPr="00000000">
        <w:rPr>
          <w:rtl w:val="0"/>
        </w:rPr>
        <w:t xml:space="preserve">Certifications</w:t>
      </w:r>
    </w:p>
    <w:p w:rsidR="00000000" w:rsidDel="00000000" w:rsidP="00000000" w:rsidRDefault="00000000" w:rsidRPr="00000000" w14:paraId="0000003A">
      <w:pPr>
        <w:numPr>
          <w:ilvl w:val="2"/>
          <w:numId w:val="17"/>
        </w:numPr>
        <w:ind w:left="2160" w:hanging="360"/>
        <w:rPr>
          <w:u w:val="none"/>
        </w:rPr>
      </w:pPr>
      <w:r w:rsidDel="00000000" w:rsidR="00000000" w:rsidRPr="00000000">
        <w:rPr>
          <w:rtl w:val="0"/>
        </w:rPr>
        <w:t xml:space="preserve">CCIE Voice</w:t>
      </w:r>
    </w:p>
    <w:p w:rsidR="00000000" w:rsidDel="00000000" w:rsidP="00000000" w:rsidRDefault="00000000" w:rsidRPr="00000000" w14:paraId="0000003B">
      <w:pPr>
        <w:numPr>
          <w:ilvl w:val="2"/>
          <w:numId w:val="17"/>
        </w:numPr>
        <w:ind w:left="2160" w:hanging="360"/>
        <w:rPr>
          <w:u w:val="none"/>
        </w:rPr>
      </w:pPr>
      <w:r w:rsidDel="00000000" w:rsidR="00000000" w:rsidRPr="00000000">
        <w:rPr>
          <w:rtl w:val="0"/>
        </w:rPr>
        <w:t xml:space="preserve">CCIE Routing and Switching</w:t>
      </w:r>
    </w:p>
    <w:p w:rsidR="00000000" w:rsidDel="00000000" w:rsidP="00000000" w:rsidRDefault="00000000" w:rsidRPr="00000000" w14:paraId="0000003C">
      <w:pPr>
        <w:numPr>
          <w:ilvl w:val="2"/>
          <w:numId w:val="17"/>
        </w:numPr>
        <w:ind w:left="2160" w:hanging="360"/>
        <w:rPr>
          <w:u w:val="none"/>
        </w:rPr>
      </w:pPr>
      <w:r w:rsidDel="00000000" w:rsidR="00000000" w:rsidRPr="00000000">
        <w:rPr>
          <w:rtl w:val="0"/>
        </w:rPr>
        <w:t xml:space="preserve">CCNP Cloud</w:t>
      </w:r>
    </w:p>
    <w:p w:rsidR="00000000" w:rsidDel="00000000" w:rsidP="00000000" w:rsidRDefault="00000000" w:rsidRPr="00000000" w14:paraId="0000003D">
      <w:pPr>
        <w:numPr>
          <w:ilvl w:val="2"/>
          <w:numId w:val="17"/>
        </w:numPr>
        <w:ind w:left="2160" w:hanging="360"/>
        <w:rPr>
          <w:u w:val="none"/>
        </w:rPr>
      </w:pPr>
      <w:r w:rsidDel="00000000" w:rsidR="00000000" w:rsidRPr="00000000">
        <w:rPr>
          <w:rtl w:val="0"/>
        </w:rPr>
        <w:t xml:space="preserve">VCP</w:t>
      </w:r>
    </w:p>
    <w:p w:rsidR="00000000" w:rsidDel="00000000" w:rsidP="00000000" w:rsidRDefault="00000000" w:rsidRPr="00000000" w14:paraId="0000003E">
      <w:pPr>
        <w:numPr>
          <w:ilvl w:val="2"/>
          <w:numId w:val="17"/>
        </w:numPr>
        <w:ind w:left="2160" w:hanging="360"/>
        <w:rPr>
          <w:u w:val="none"/>
        </w:rPr>
      </w:pPr>
      <w:r w:rsidDel="00000000" w:rsidR="00000000" w:rsidRPr="00000000">
        <w:rPr>
          <w:rtl w:val="0"/>
        </w:rPr>
        <w:t xml:space="preserve">JNCP</w:t>
      </w:r>
    </w:p>
    <w:p w:rsidR="00000000" w:rsidDel="00000000" w:rsidP="00000000" w:rsidRDefault="00000000" w:rsidRPr="00000000" w14:paraId="0000003F">
      <w:pPr>
        <w:numPr>
          <w:ilvl w:val="2"/>
          <w:numId w:val="17"/>
        </w:numPr>
        <w:ind w:left="2160" w:hanging="360"/>
        <w:rPr>
          <w:u w:val="none"/>
        </w:rPr>
      </w:pPr>
      <w:r w:rsidDel="00000000" w:rsidR="00000000" w:rsidRPr="00000000">
        <w:rPr>
          <w:rtl w:val="0"/>
        </w:rPr>
        <w:t xml:space="preserve">Cisco Devnet</w:t>
      </w:r>
    </w:p>
    <w:p w:rsidR="00000000" w:rsidDel="00000000" w:rsidP="00000000" w:rsidRDefault="00000000" w:rsidRPr="00000000" w14:paraId="00000040">
      <w:pPr>
        <w:numPr>
          <w:ilvl w:val="1"/>
          <w:numId w:val="17"/>
        </w:numPr>
        <w:ind w:left="1440" w:hanging="360"/>
        <w:rPr>
          <w:u w:val="none"/>
        </w:rPr>
      </w:pPr>
      <w:r w:rsidDel="00000000" w:rsidR="00000000" w:rsidRPr="00000000">
        <w:rPr>
          <w:rtl w:val="0"/>
        </w:rPr>
      </w:r>
    </w:p>
    <w:p w:rsidR="00000000" w:rsidDel="00000000" w:rsidP="00000000" w:rsidRDefault="00000000" w:rsidRPr="00000000" w14:paraId="00000041">
      <w:pPr>
        <w:numPr>
          <w:ilvl w:val="0"/>
          <w:numId w:val="17"/>
        </w:numPr>
        <w:ind w:left="720" w:hanging="360"/>
        <w:rPr>
          <w:u w:val="none"/>
        </w:rPr>
      </w:pPr>
      <w:r w:rsidDel="00000000" w:rsidR="00000000" w:rsidRPr="00000000">
        <w:rPr>
          <w:rtl w:val="0"/>
        </w:rPr>
        <w:t xml:space="preserve">Phillip Fisher | phillipfisher@gmail.com</w:t>
      </w:r>
    </w:p>
    <w:p w:rsidR="00000000" w:rsidDel="00000000" w:rsidP="00000000" w:rsidRDefault="00000000" w:rsidRPr="00000000" w14:paraId="00000042">
      <w:pPr>
        <w:numPr>
          <w:ilvl w:val="1"/>
          <w:numId w:val="17"/>
        </w:numPr>
        <w:ind w:left="1440" w:hanging="360"/>
        <w:rPr>
          <w:u w:val="none"/>
        </w:rPr>
      </w:pPr>
      <w:r w:rsidDel="00000000" w:rsidR="00000000" w:rsidRPr="00000000">
        <w:rPr>
          <w:rtl w:val="0"/>
        </w:rPr>
        <w:t xml:space="preserve">Full Stack / Backend Engineer / Mobile Apps</w:t>
      </w:r>
    </w:p>
    <w:p w:rsidR="00000000" w:rsidDel="00000000" w:rsidP="00000000" w:rsidRDefault="00000000" w:rsidRPr="00000000" w14:paraId="00000043">
      <w:pPr>
        <w:numPr>
          <w:ilvl w:val="2"/>
          <w:numId w:val="17"/>
        </w:numPr>
        <w:ind w:left="2160" w:hanging="360"/>
        <w:rPr>
          <w:u w:val="none"/>
        </w:rPr>
      </w:pPr>
      <w:r w:rsidDel="00000000" w:rsidR="00000000" w:rsidRPr="00000000">
        <w:rPr>
          <w:rtl w:val="0"/>
        </w:rPr>
        <w:t xml:space="preserve">Mainly C# / .NET</w:t>
      </w:r>
    </w:p>
    <w:p w:rsidR="00000000" w:rsidDel="00000000" w:rsidP="00000000" w:rsidRDefault="00000000" w:rsidRPr="00000000" w14:paraId="00000044">
      <w:pPr>
        <w:numPr>
          <w:ilvl w:val="1"/>
          <w:numId w:val="17"/>
        </w:numPr>
        <w:ind w:left="1440" w:hanging="360"/>
        <w:rPr>
          <w:u w:val="none"/>
        </w:rPr>
      </w:pPr>
      <w:r w:rsidDel="00000000" w:rsidR="00000000" w:rsidRPr="00000000">
        <w:rPr>
          <w:rtl w:val="0"/>
        </w:rPr>
        <w:t xml:space="preserve">Low Level TCP/UDP Communications</w:t>
      </w:r>
    </w:p>
    <w:p w:rsidR="00000000" w:rsidDel="00000000" w:rsidP="00000000" w:rsidRDefault="00000000" w:rsidRPr="00000000" w14:paraId="00000045">
      <w:pPr>
        <w:numPr>
          <w:ilvl w:val="1"/>
          <w:numId w:val="17"/>
        </w:numPr>
        <w:ind w:left="1440" w:hanging="360"/>
        <w:rPr>
          <w:u w:val="none"/>
        </w:rPr>
      </w:pPr>
      <w:r w:rsidDel="00000000" w:rsidR="00000000" w:rsidRPr="00000000">
        <w:rPr>
          <w:rtl w:val="0"/>
        </w:rPr>
        <w:t xml:space="preserve">Security</w:t>
      </w:r>
    </w:p>
    <w:p w:rsidR="00000000" w:rsidDel="00000000" w:rsidP="00000000" w:rsidRDefault="00000000" w:rsidRPr="00000000" w14:paraId="00000046">
      <w:pPr>
        <w:numPr>
          <w:ilvl w:val="1"/>
          <w:numId w:val="17"/>
        </w:numPr>
        <w:ind w:left="1440" w:hanging="360"/>
        <w:rPr>
          <w:u w:val="none"/>
        </w:rPr>
      </w:pPr>
      <w:r w:rsidDel="00000000" w:rsidR="00000000" w:rsidRPr="00000000">
        <w:rPr>
          <w:rtl w:val="0"/>
        </w:rPr>
        <w:t xml:space="preserve">Cloud Infrastructure</w:t>
      </w:r>
    </w:p>
    <w:p w:rsidR="00000000" w:rsidDel="00000000" w:rsidP="00000000" w:rsidRDefault="00000000" w:rsidRPr="00000000" w14:paraId="00000047">
      <w:pPr>
        <w:numPr>
          <w:ilvl w:val="1"/>
          <w:numId w:val="17"/>
        </w:numPr>
        <w:ind w:left="1440" w:hanging="360"/>
        <w:rPr>
          <w:u w:val="none"/>
        </w:rPr>
      </w:pPr>
      <w:r w:rsidDel="00000000" w:rsidR="00000000" w:rsidRPr="00000000">
        <w:rPr>
          <w:rtl w:val="0"/>
        </w:rPr>
        <w:t xml:space="preserve">Payment / Banking Background</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numPr>
          <w:ilvl w:val="0"/>
          <w:numId w:val="18"/>
        </w:numPr>
        <w:ind w:left="720" w:hanging="360"/>
        <w:rPr>
          <w:u w:val="none"/>
        </w:rPr>
      </w:pPr>
      <w:r w:rsidDel="00000000" w:rsidR="00000000" w:rsidRPr="00000000">
        <w:rPr>
          <w:rtl w:val="0"/>
        </w:rPr>
        <w:t xml:space="preserve">TJ Phippen - siforek | tjphippen@github | </w:t>
      </w:r>
      <w:r w:rsidDel="00000000" w:rsidR="00000000" w:rsidRPr="00000000">
        <w:rPr>
          <w:b w:val="1"/>
          <w:i w:val="1"/>
          <w:color w:val="134f5c"/>
          <w:rtl w:val="0"/>
        </w:rPr>
        <w:t xml:space="preserve">tj@tjphippen.com</w:t>
      </w:r>
    </w:p>
    <w:p w:rsidR="00000000" w:rsidDel="00000000" w:rsidP="00000000" w:rsidRDefault="00000000" w:rsidRPr="00000000" w14:paraId="0000004A">
      <w:pPr>
        <w:numPr>
          <w:ilvl w:val="1"/>
          <w:numId w:val="18"/>
        </w:numPr>
        <w:ind w:left="1440" w:hanging="360"/>
        <w:rPr>
          <w:u w:val="none"/>
        </w:rPr>
      </w:pPr>
      <w:r w:rsidDel="00000000" w:rsidR="00000000" w:rsidRPr="00000000">
        <w:rPr>
          <w:rtl w:val="0"/>
        </w:rPr>
        <w:t xml:space="preserve">Full Stack / Backend Engineer</w:t>
      </w:r>
    </w:p>
    <w:p w:rsidR="00000000" w:rsidDel="00000000" w:rsidP="00000000" w:rsidRDefault="00000000" w:rsidRPr="00000000" w14:paraId="0000004B">
      <w:pPr>
        <w:numPr>
          <w:ilvl w:val="2"/>
          <w:numId w:val="18"/>
        </w:numPr>
        <w:ind w:left="2160" w:hanging="360"/>
        <w:rPr>
          <w:u w:val="none"/>
        </w:rPr>
      </w:pPr>
      <w:r w:rsidDel="00000000" w:rsidR="00000000" w:rsidRPr="00000000">
        <w:rPr>
          <w:rtl w:val="0"/>
        </w:rPr>
        <w:t xml:space="preserve">PHP(Laravel), SQL, AMQP, SASS/CSS, JS, NGINX, React, Vue, Ionicframework, WebRTC, </w:t>
      </w:r>
    </w:p>
    <w:p w:rsidR="00000000" w:rsidDel="00000000" w:rsidP="00000000" w:rsidRDefault="00000000" w:rsidRPr="00000000" w14:paraId="0000004C">
      <w:pPr>
        <w:numPr>
          <w:ilvl w:val="2"/>
          <w:numId w:val="18"/>
        </w:numPr>
        <w:ind w:left="2160" w:hanging="360"/>
        <w:rPr>
          <w:u w:val="none"/>
        </w:rPr>
      </w:pPr>
      <w:r w:rsidDel="00000000" w:rsidR="00000000" w:rsidRPr="00000000">
        <w:rPr>
          <w:rtl w:val="0"/>
        </w:rPr>
        <w:t xml:space="preserve">REST APIs, micro services &amp; 3rd party integrations.</w:t>
      </w:r>
    </w:p>
    <w:p w:rsidR="00000000" w:rsidDel="00000000" w:rsidP="00000000" w:rsidRDefault="00000000" w:rsidRPr="00000000" w14:paraId="0000004D">
      <w:pPr>
        <w:numPr>
          <w:ilvl w:val="1"/>
          <w:numId w:val="18"/>
        </w:numPr>
        <w:ind w:left="1440" w:hanging="360"/>
        <w:rPr>
          <w:u w:val="none"/>
        </w:rPr>
      </w:pPr>
      <w:r w:rsidDel="00000000" w:rsidR="00000000" w:rsidRPr="00000000">
        <w:rPr>
          <w:rtl w:val="0"/>
        </w:rPr>
        <w:t xml:space="preserve">Build racing/freestyle drones, arduino/PI gadgets</w:t>
      </w:r>
    </w:p>
    <w:p w:rsidR="00000000" w:rsidDel="00000000" w:rsidP="00000000" w:rsidRDefault="00000000" w:rsidRPr="00000000" w14:paraId="0000004E">
      <w:pPr>
        <w:numPr>
          <w:ilvl w:val="1"/>
          <w:numId w:val="18"/>
        </w:numPr>
        <w:ind w:left="1440" w:hanging="360"/>
        <w:rPr>
          <w:u w:val="none"/>
        </w:rPr>
      </w:pPr>
      <w:r w:rsidDel="00000000" w:rsidR="00000000" w:rsidRPr="00000000">
        <w:rPr>
          <w:rtl w:val="0"/>
        </w:rPr>
        <w:t xml:space="preserve">Crypto mining, automated algo switching scripts, masternodes/setup scripts</w:t>
      </w:r>
    </w:p>
    <w:p w:rsidR="00000000" w:rsidDel="00000000" w:rsidP="00000000" w:rsidRDefault="00000000" w:rsidRPr="00000000" w14:paraId="0000004F">
      <w:pPr>
        <w:numPr>
          <w:ilvl w:val="1"/>
          <w:numId w:val="18"/>
        </w:numPr>
        <w:ind w:left="1440" w:hanging="360"/>
        <w:rPr>
          <w:u w:val="none"/>
        </w:rPr>
      </w:pPr>
      <w:r w:rsidDel="00000000" w:rsidR="00000000" w:rsidRPr="00000000">
        <w:rPr>
          <w:rtl w:val="0"/>
        </w:rPr>
        <w:t xml:space="preserve">Musician/audio engineering, video editing,</w:t>
      </w:r>
    </w:p>
    <w:p w:rsidR="00000000" w:rsidDel="00000000" w:rsidP="00000000" w:rsidRDefault="00000000" w:rsidRPr="00000000" w14:paraId="00000050">
      <w:pPr>
        <w:numPr>
          <w:ilvl w:val="0"/>
          <w:numId w:val="18"/>
        </w:numPr>
        <w:ind w:left="720" w:hanging="360"/>
        <w:rPr>
          <w:u w:val="none"/>
        </w:rPr>
      </w:pPr>
      <w:r w:rsidDel="00000000" w:rsidR="00000000" w:rsidRPr="00000000">
        <w:rPr>
          <w:rtl w:val="0"/>
        </w:rPr>
        <w:t xml:space="preserve">Coyote Doge</w:t>
      </w:r>
    </w:p>
    <w:p w:rsidR="00000000" w:rsidDel="00000000" w:rsidP="00000000" w:rsidRDefault="00000000" w:rsidRPr="00000000" w14:paraId="00000051">
      <w:pPr>
        <w:numPr>
          <w:ilvl w:val="1"/>
          <w:numId w:val="18"/>
        </w:numPr>
        <w:ind w:left="1440" w:hanging="360"/>
        <w:rPr>
          <w:u w:val="none"/>
        </w:rPr>
      </w:pPr>
      <w:r w:rsidDel="00000000" w:rsidR="00000000" w:rsidRPr="00000000">
        <w:rPr>
          <w:rtl w:val="0"/>
        </w:rPr>
        <w:t xml:space="preserve">Java, SQL, AMQP, Solidity</w:t>
      </w:r>
    </w:p>
    <w:p w:rsidR="00000000" w:rsidDel="00000000" w:rsidP="00000000" w:rsidRDefault="00000000" w:rsidRPr="00000000" w14:paraId="00000052">
      <w:pPr>
        <w:numPr>
          <w:ilvl w:val="1"/>
          <w:numId w:val="18"/>
        </w:numPr>
        <w:ind w:left="1440" w:hanging="360"/>
        <w:rPr>
          <w:u w:val="none"/>
        </w:rPr>
      </w:pPr>
      <w:r w:rsidDel="00000000" w:rsidR="00000000" w:rsidRPr="00000000">
        <w:rPr>
          <w:rtl w:val="0"/>
        </w:rPr>
        <w:t xml:space="preserve">Current Ethereum blockchain developer</w:t>
      </w:r>
    </w:p>
    <w:p w:rsidR="00000000" w:rsidDel="00000000" w:rsidP="00000000" w:rsidRDefault="00000000" w:rsidRPr="00000000" w14:paraId="00000053">
      <w:pPr>
        <w:numPr>
          <w:ilvl w:val="2"/>
          <w:numId w:val="18"/>
        </w:numPr>
        <w:ind w:left="2160" w:hanging="360"/>
        <w:rPr>
          <w:u w:val="none"/>
        </w:rPr>
      </w:pPr>
      <w:hyperlink r:id="rId8">
        <w:r w:rsidDel="00000000" w:rsidR="00000000" w:rsidRPr="00000000">
          <w:rPr>
            <w:color w:val="1155cc"/>
            <w:u w:val="single"/>
            <w:rtl w:val="0"/>
          </w:rPr>
          <w:t xml:space="preserve">https://www.coingecko.com/en/coins/non-fungible-yearn</w:t>
        </w:r>
      </w:hyperlink>
      <w:r w:rsidDel="00000000" w:rsidR="00000000" w:rsidRPr="00000000">
        <w:rPr>
          <w:rtl w:val="0"/>
        </w:rPr>
      </w:r>
    </w:p>
    <w:p w:rsidR="00000000" w:rsidDel="00000000" w:rsidP="00000000" w:rsidRDefault="00000000" w:rsidRPr="00000000" w14:paraId="00000054">
      <w:pPr>
        <w:numPr>
          <w:ilvl w:val="0"/>
          <w:numId w:val="18"/>
        </w:numPr>
        <w:ind w:left="720" w:hanging="360"/>
        <w:rPr>
          <w:u w:val="none"/>
        </w:rPr>
      </w:pPr>
      <w:r w:rsidDel="00000000" w:rsidR="00000000" w:rsidRPr="00000000">
        <w:rPr>
          <w:rtl w:val="0"/>
        </w:rPr>
        <w:t xml:space="preserve">Alfie Coulson</w:t>
      </w:r>
    </w:p>
    <w:p w:rsidR="00000000" w:rsidDel="00000000" w:rsidP="00000000" w:rsidRDefault="00000000" w:rsidRPr="00000000" w14:paraId="00000055">
      <w:pPr>
        <w:numPr>
          <w:ilvl w:val="1"/>
          <w:numId w:val="18"/>
        </w:numPr>
        <w:ind w:left="1440" w:hanging="360"/>
        <w:rPr>
          <w:u w:val="none"/>
        </w:rPr>
      </w:pPr>
      <w:r w:rsidDel="00000000" w:rsidR="00000000" w:rsidRPr="00000000">
        <w:rPr>
          <w:rtl w:val="0"/>
        </w:rPr>
        <w:t xml:space="preserve">Full stack but please don’t get me to do any CSS</w:t>
      </w:r>
    </w:p>
    <w:p w:rsidR="00000000" w:rsidDel="00000000" w:rsidP="00000000" w:rsidRDefault="00000000" w:rsidRPr="00000000" w14:paraId="00000056">
      <w:pPr>
        <w:numPr>
          <w:ilvl w:val="1"/>
          <w:numId w:val="18"/>
        </w:numPr>
        <w:ind w:left="1440" w:hanging="360"/>
        <w:rPr>
          <w:u w:val="none"/>
        </w:rPr>
      </w:pPr>
      <w:r w:rsidDel="00000000" w:rsidR="00000000" w:rsidRPr="00000000">
        <w:rPr>
          <w:rtl w:val="0"/>
        </w:rPr>
        <w:t xml:space="preserve">.net/.netcore, react, python, C++, SQL, graph dbs, angular, azure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Calvin Holloway</w:t>
      </w:r>
      <w:r w:rsidDel="00000000" w:rsidR="00000000" w:rsidRPr="00000000">
        <w:rPr>
          <w:rtl w:val="0"/>
        </w:rPr>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Founder (and solo dev): www.goodkarma.ai</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Full Stack</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Flutter (mobile), GCP/AWS, JS, Go, K8s, WP</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NNKC</w:t>
      </w:r>
      <w:r w:rsidDel="00000000" w:rsidR="00000000" w:rsidRPr="00000000">
        <w:rPr>
          <w:rtl w:val="0"/>
        </w:rPr>
        <w:t xml:space="preserve"> - Tom</w:t>
      </w:r>
      <w:r w:rsidDel="00000000" w:rsidR="00000000" w:rsidRPr="00000000">
        <w:rPr>
          <w:rtl w:val="0"/>
        </w:rPr>
        <w:t xml:space="preserve"> - newsnowkansascity@gmail.com</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Backend large scale systems distributed globally</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Golang, Python, JS, Java, Ruby, .Net, Scala, SQL</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BS, MS Computer Science/Data Science Illinois</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AWS, GCloud, Hadoop, Tensorflow, Kafka, Storm, Jenkins (lol), k8s, Cassandra</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DevOps Engineer, Chief Architect, Software Engineer, Product Manager</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Android Development</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Complex Systems and Safety Science interest me</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Ted Dotard - DotardTed@gmail.com</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Routing: Cisco, Brocade, Extreme, Juniper VPN, Arista</w:t>
      </w:r>
    </w:p>
    <w:p w:rsidR="00000000" w:rsidDel="00000000" w:rsidP="00000000" w:rsidRDefault="00000000" w:rsidRPr="00000000" w14:paraId="00000065">
      <w:pPr>
        <w:numPr>
          <w:ilvl w:val="1"/>
          <w:numId w:val="2"/>
        </w:numPr>
        <w:ind w:left="1440" w:hanging="360"/>
      </w:pPr>
      <w:r w:rsidDel="00000000" w:rsidR="00000000" w:rsidRPr="00000000">
        <w:rPr>
          <w:rtl w:val="0"/>
        </w:rPr>
        <w:t xml:space="preserve">VoIP Avaya, Cisco, Shoretel</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IDS/IPS/NAC SPLUNK, SPL, SolarWinds, Nagios</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Linux / Windows / VMWare servers </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Linux, Apache, MySQL and PHP (LAMP)  Puppet</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Cisco ASA, Check Point and Palo Alto firewalls;</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Scripting: Python, BASH, Perl, Powershell, etc.</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Load balancers F5 LTM GTM/DNS/APM, Citrix NetScaler, RoundRobin DNS</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Storage EMC, NetApp, Hitachi, Seagate</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Governance: MICS, PCI, SOX, +FERPA, HIPAA</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Phil Romov</w:t>
      </w:r>
      <w:r w:rsidDel="00000000" w:rsidR="00000000" w:rsidRPr="00000000">
        <w:rPr>
          <w:rtl w:val="0"/>
        </w:rPr>
        <w:t xml:space="preserve"> - QuakePhil@github</w:t>
      </w:r>
      <w:r w:rsidDel="00000000" w:rsidR="00000000" w:rsidRPr="00000000">
        <w:rPr>
          <w:rtl w:val="0"/>
        </w:rPr>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Been hooked on coding (with slant on r&amp;d/skunkworks) after discovering QBasic in jr high ~25 years ago</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20+ years: PHP, JS, SQL, HTML/CSS</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10+ years: Python, Ruby, VBA, COBOL</w:t>
      </w:r>
    </w:p>
    <w:p w:rsidR="00000000" w:rsidDel="00000000" w:rsidP="00000000" w:rsidRDefault="00000000" w:rsidRPr="00000000" w14:paraId="00000072">
      <w:pPr>
        <w:numPr>
          <w:ilvl w:val="1"/>
          <w:numId w:val="2"/>
        </w:numPr>
        <w:ind w:left="1440" w:hanging="360"/>
        <w:rPr>
          <w:u w:val="none"/>
        </w:rPr>
      </w:pPr>
      <w:r w:rsidDel="00000000" w:rsidR="00000000" w:rsidRPr="00000000">
        <w:rPr>
          <w:rtl w:val="0"/>
        </w:rPr>
        <w:t xml:space="preserve">5+ years: C, Perl, Java, AWS, Docker</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Learning: Go, HCL</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More details: </w:t>
      </w:r>
      <w:hyperlink r:id="rId9">
        <w:r w:rsidDel="00000000" w:rsidR="00000000" w:rsidRPr="00000000">
          <w:rPr>
            <w:color w:val="1155cc"/>
            <w:u w:val="single"/>
            <w:rtl w:val="0"/>
          </w:rPr>
          <w:t xml:space="preserve">https://quakephil.github.io/</w:t>
        </w:r>
      </w:hyperlink>
      <w:r w:rsidDel="00000000" w:rsidR="00000000" w:rsidRPr="00000000">
        <w:rPr>
          <w:rtl w:val="0"/>
        </w:rPr>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Have worked on frontend as long as backend, but more interested in backend</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Most recent interest coding big data processors using awslabs datawrangler package</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John Miller - </w:t>
      </w:r>
      <w:hyperlink r:id="rId10">
        <w:r w:rsidDel="00000000" w:rsidR="00000000" w:rsidRPr="00000000">
          <w:rPr>
            <w:color w:val="1155cc"/>
            <w:u w:val="single"/>
            <w:rtl w:val="0"/>
          </w:rPr>
          <w:t xml:space="preserve">https://gitlab.com/Zakki_Orichalcum</w:t>
        </w:r>
      </w:hyperlink>
      <w:r w:rsidDel="00000000" w:rsidR="00000000" w:rsidRPr="00000000">
        <w:rPr>
          <w:rtl w:val="0"/>
        </w:rPr>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Full Stack</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.net/.net Core, Vuejs, JS, Nodejs, SQL, Python, Java</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Decent amount of Jenkins and TeamCity experience as DevOps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19"/>
        </w:numPr>
        <w:ind w:left="720" w:hanging="360"/>
        <w:rPr>
          <w:u w:val="none"/>
        </w:rPr>
      </w:pPr>
      <w:r w:rsidDel="00000000" w:rsidR="00000000" w:rsidRPr="00000000">
        <w:rPr>
          <w:rtl w:val="0"/>
        </w:rPr>
        <w:t xml:space="preserve">Evanilson Abril - </w:t>
      </w:r>
      <w:hyperlink r:id="rId11">
        <w:r w:rsidDel="00000000" w:rsidR="00000000" w:rsidRPr="00000000">
          <w:rPr>
            <w:color w:val="1155cc"/>
            <w:u w:val="single"/>
            <w:rtl w:val="0"/>
          </w:rPr>
          <w:t xml:space="preserve">https://github.com/vbspace</w:t>
        </w:r>
      </w:hyperlink>
      <w:r w:rsidDel="00000000" w:rsidR="00000000" w:rsidRPr="00000000">
        <w:rPr>
          <w:rtl w:val="0"/>
        </w:rPr>
        <w:t xml:space="preserve"> (evanilsondev@gmail.com)</w:t>
      </w:r>
    </w:p>
    <w:p w:rsidR="00000000" w:rsidDel="00000000" w:rsidP="00000000" w:rsidRDefault="00000000" w:rsidRPr="00000000" w14:paraId="0000007D">
      <w:pPr>
        <w:numPr>
          <w:ilvl w:val="1"/>
          <w:numId w:val="19"/>
        </w:numPr>
        <w:ind w:left="1440" w:hanging="360"/>
        <w:rPr>
          <w:u w:val="none"/>
        </w:rPr>
      </w:pPr>
      <w:r w:rsidDel="00000000" w:rsidR="00000000" w:rsidRPr="00000000">
        <w:rPr>
          <w:rtl w:val="0"/>
        </w:rPr>
        <w:t xml:space="preserve">Full Stack</w:t>
      </w:r>
    </w:p>
    <w:p w:rsidR="00000000" w:rsidDel="00000000" w:rsidP="00000000" w:rsidRDefault="00000000" w:rsidRPr="00000000" w14:paraId="0000007E">
      <w:pPr>
        <w:numPr>
          <w:ilvl w:val="1"/>
          <w:numId w:val="19"/>
        </w:numPr>
        <w:ind w:left="1440" w:hanging="360"/>
        <w:rPr>
          <w:u w:val="none"/>
        </w:rPr>
      </w:pPr>
      <w:r w:rsidDel="00000000" w:rsidR="00000000" w:rsidRPr="00000000">
        <w:rPr>
          <w:rtl w:val="0"/>
        </w:rPr>
        <w:t xml:space="preserve">Java, C, Javascript, NodeJS, MongoDB</w:t>
      </w:r>
    </w:p>
    <w:p w:rsidR="00000000" w:rsidDel="00000000" w:rsidP="00000000" w:rsidRDefault="00000000" w:rsidRPr="00000000" w14:paraId="0000007F">
      <w:pPr>
        <w:numPr>
          <w:ilvl w:val="1"/>
          <w:numId w:val="19"/>
        </w:numPr>
        <w:ind w:left="1440" w:hanging="360"/>
        <w:rPr>
          <w:u w:val="none"/>
        </w:rPr>
      </w:pPr>
      <w:r w:rsidDel="00000000" w:rsidR="00000000" w:rsidRPr="00000000">
        <w:rPr>
          <w:rtl w:val="0"/>
        </w:rPr>
        <w:t xml:space="preserve">Docker, Jenkins, CodePush, Bash, Perl and AWK</w:t>
      </w:r>
    </w:p>
    <w:p w:rsidR="00000000" w:rsidDel="00000000" w:rsidP="00000000" w:rsidRDefault="00000000" w:rsidRPr="00000000" w14:paraId="00000080">
      <w:pPr>
        <w:numPr>
          <w:ilvl w:val="1"/>
          <w:numId w:val="19"/>
        </w:numPr>
        <w:ind w:left="1440" w:hanging="360"/>
        <w:rPr>
          <w:u w:val="none"/>
        </w:rPr>
      </w:pPr>
      <w:r w:rsidDel="00000000" w:rsidR="00000000" w:rsidRPr="00000000">
        <w:rPr>
          <w:rtl w:val="0"/>
        </w:rPr>
        <w:t xml:space="preserve">AWS and GCP</w:t>
      </w:r>
    </w:p>
    <w:p w:rsidR="00000000" w:rsidDel="00000000" w:rsidP="00000000" w:rsidRDefault="00000000" w:rsidRPr="00000000" w14:paraId="00000081">
      <w:pPr>
        <w:numPr>
          <w:ilvl w:val="0"/>
          <w:numId w:val="19"/>
        </w:numPr>
        <w:ind w:left="720" w:hanging="360"/>
        <w:rPr>
          <w:u w:val="none"/>
        </w:rPr>
      </w:pPr>
      <w:r w:rsidDel="00000000" w:rsidR="00000000" w:rsidRPr="00000000">
        <w:rPr>
          <w:rtl w:val="0"/>
        </w:rPr>
        <w:t xml:space="preserve">Jerry Jäppinen: </w:t>
      </w:r>
      <w:hyperlink r:id="rId12">
        <w:r w:rsidDel="00000000" w:rsidR="00000000" w:rsidRPr="00000000">
          <w:rPr>
            <w:color w:val="1155cc"/>
            <w:u w:val="single"/>
            <w:rtl w:val="0"/>
          </w:rPr>
          <w:t xml:space="preserve">https://github.com/jerryjappinen</w:t>
        </w:r>
      </w:hyperlink>
      <w:r w:rsidDel="00000000" w:rsidR="00000000" w:rsidRPr="00000000">
        <w:rPr>
          <w:rtl w:val="0"/>
        </w:rPr>
        <w:t xml:space="preserve"> (jerryjappinen@lateralnord.com)</w:t>
      </w:r>
    </w:p>
    <w:p w:rsidR="00000000" w:rsidDel="00000000" w:rsidP="00000000" w:rsidRDefault="00000000" w:rsidRPr="00000000" w14:paraId="00000082">
      <w:pPr>
        <w:numPr>
          <w:ilvl w:val="1"/>
          <w:numId w:val="19"/>
        </w:numPr>
        <w:ind w:left="1440" w:hanging="360"/>
        <w:rPr>
          <w:u w:val="none"/>
        </w:rPr>
      </w:pPr>
      <w:r w:rsidDel="00000000" w:rsidR="00000000" w:rsidRPr="00000000">
        <w:rPr>
          <w:rtl w:val="0"/>
        </w:rPr>
        <w:t xml:space="preserve">UX/Service design</w:t>
      </w:r>
    </w:p>
    <w:p w:rsidR="00000000" w:rsidDel="00000000" w:rsidP="00000000" w:rsidRDefault="00000000" w:rsidRPr="00000000" w14:paraId="00000083">
      <w:pPr>
        <w:numPr>
          <w:ilvl w:val="1"/>
          <w:numId w:val="19"/>
        </w:numPr>
        <w:ind w:left="1440" w:hanging="360"/>
        <w:rPr>
          <w:u w:val="none"/>
        </w:rPr>
      </w:pPr>
      <w:r w:rsidDel="00000000" w:rsidR="00000000" w:rsidRPr="00000000">
        <w:rPr>
          <w:rtl w:val="0"/>
        </w:rPr>
        <w:t xml:space="preserve">Content management</w:t>
      </w:r>
    </w:p>
    <w:p w:rsidR="00000000" w:rsidDel="00000000" w:rsidP="00000000" w:rsidRDefault="00000000" w:rsidRPr="00000000" w14:paraId="00000084">
      <w:pPr>
        <w:numPr>
          <w:ilvl w:val="1"/>
          <w:numId w:val="19"/>
        </w:numPr>
        <w:ind w:left="1440" w:hanging="360"/>
        <w:rPr>
          <w:u w:val="none"/>
        </w:rPr>
      </w:pPr>
      <w:r w:rsidDel="00000000" w:rsidR="00000000" w:rsidRPr="00000000">
        <w:rPr>
          <w:rtl w:val="0"/>
        </w:rPr>
        <w:t xml:space="preserve">Node.js, frontend (Vue.js), Prisma</w:t>
      </w:r>
    </w:p>
    <w:p w:rsidR="00000000" w:rsidDel="00000000" w:rsidP="00000000" w:rsidRDefault="00000000" w:rsidRPr="00000000" w14:paraId="00000085">
      <w:pPr>
        <w:numPr>
          <w:ilvl w:val="1"/>
          <w:numId w:val="19"/>
        </w:numPr>
        <w:ind w:left="1440" w:hanging="360"/>
        <w:rPr>
          <w:u w:val="none"/>
        </w:rPr>
      </w:pPr>
      <w:r w:rsidDel="00000000" w:rsidR="00000000" w:rsidRPr="00000000">
        <w:rPr>
          <w:rtl w:val="0"/>
        </w:rPr>
        <w:t xml:space="preserve">Modern cloud services (Contentful, Vercel, Netlify, Heroku...)</w:t>
      </w:r>
    </w:p>
    <w:p w:rsidR="00000000" w:rsidDel="00000000" w:rsidP="00000000" w:rsidRDefault="00000000" w:rsidRPr="00000000" w14:paraId="00000086">
      <w:pPr>
        <w:numPr>
          <w:ilvl w:val="0"/>
          <w:numId w:val="19"/>
        </w:numPr>
        <w:ind w:left="720" w:hanging="360"/>
        <w:rPr>
          <w:u w:val="none"/>
        </w:rPr>
      </w:pPr>
      <w:r w:rsidDel="00000000" w:rsidR="00000000" w:rsidRPr="00000000">
        <w:rPr>
          <w:rtl w:val="0"/>
        </w:rPr>
        <w:t xml:space="preserve">Michael McDonagh - </w:t>
      </w:r>
      <w:hyperlink r:id="rId13">
        <w:r w:rsidDel="00000000" w:rsidR="00000000" w:rsidRPr="00000000">
          <w:rPr>
            <w:color w:val="1155cc"/>
            <w:u w:val="single"/>
            <w:rtl w:val="0"/>
          </w:rPr>
          <w:t xml:space="preserve">mikemcdonagh@protonmail.com</w:t>
        </w:r>
      </w:hyperlink>
      <w:r w:rsidDel="00000000" w:rsidR="00000000" w:rsidRPr="00000000">
        <w:rPr>
          <w:rtl w:val="0"/>
        </w:rPr>
      </w:r>
    </w:p>
    <w:p w:rsidR="00000000" w:rsidDel="00000000" w:rsidP="00000000" w:rsidRDefault="00000000" w:rsidRPr="00000000" w14:paraId="00000087">
      <w:pPr>
        <w:numPr>
          <w:ilvl w:val="1"/>
          <w:numId w:val="19"/>
        </w:numPr>
        <w:ind w:left="1440" w:hanging="360"/>
        <w:rPr>
          <w:u w:val="none"/>
        </w:rPr>
      </w:pPr>
      <w:hyperlink r:id="rId14">
        <w:r w:rsidDel="00000000" w:rsidR="00000000" w:rsidRPr="00000000">
          <w:rPr>
            <w:color w:val="1155cc"/>
            <w:u w:val="single"/>
            <w:rtl w:val="0"/>
          </w:rPr>
          <w:t xml:space="preserve">https://mcdonagh.dev</w:t>
        </w:r>
      </w:hyperlink>
      <w:r w:rsidDel="00000000" w:rsidR="00000000" w:rsidRPr="00000000">
        <w:rPr>
          <w:rtl w:val="0"/>
        </w:rPr>
      </w:r>
    </w:p>
    <w:p w:rsidR="00000000" w:rsidDel="00000000" w:rsidP="00000000" w:rsidRDefault="00000000" w:rsidRPr="00000000" w14:paraId="00000088">
      <w:pPr>
        <w:numPr>
          <w:ilvl w:val="1"/>
          <w:numId w:val="19"/>
        </w:numPr>
        <w:ind w:left="1440" w:hanging="360"/>
        <w:rPr>
          <w:u w:val="none"/>
        </w:rPr>
      </w:pPr>
      <w:hyperlink r:id="rId15">
        <w:r w:rsidDel="00000000" w:rsidR="00000000" w:rsidRPr="00000000">
          <w:rPr>
            <w:color w:val="1155cc"/>
            <w:u w:val="single"/>
            <w:rtl w:val="0"/>
          </w:rPr>
          <w:t xml:space="preserve">https://github.com/m-mcdonagh</w:t>
        </w:r>
      </w:hyperlink>
      <w:r w:rsidDel="00000000" w:rsidR="00000000" w:rsidRPr="00000000">
        <w:rPr>
          <w:rtl w:val="0"/>
        </w:rPr>
        <w:t xml:space="preserve"> </w:t>
      </w:r>
    </w:p>
    <w:p w:rsidR="00000000" w:rsidDel="00000000" w:rsidP="00000000" w:rsidRDefault="00000000" w:rsidRPr="00000000" w14:paraId="00000089">
      <w:pPr>
        <w:numPr>
          <w:ilvl w:val="1"/>
          <w:numId w:val="19"/>
        </w:numPr>
        <w:ind w:left="1440" w:hanging="360"/>
        <w:rPr>
          <w:u w:val="none"/>
        </w:rPr>
      </w:pPr>
      <w:r w:rsidDel="00000000" w:rsidR="00000000" w:rsidRPr="00000000">
        <w:rPr>
          <w:rtl w:val="0"/>
        </w:rPr>
        <w:t xml:space="preserve">Full Stack</w:t>
      </w:r>
    </w:p>
    <w:p w:rsidR="00000000" w:rsidDel="00000000" w:rsidP="00000000" w:rsidRDefault="00000000" w:rsidRPr="00000000" w14:paraId="0000008A">
      <w:pPr>
        <w:numPr>
          <w:ilvl w:val="1"/>
          <w:numId w:val="19"/>
        </w:numPr>
        <w:ind w:left="1440" w:hanging="360"/>
        <w:rPr>
          <w:u w:val="none"/>
        </w:rPr>
      </w:pPr>
      <w:r w:rsidDel="00000000" w:rsidR="00000000" w:rsidRPr="00000000">
        <w:rPr>
          <w:rtl w:val="0"/>
        </w:rPr>
        <w:t xml:space="preserve">C, C#, Java, JavaScript, TypeScript, Python, Bash, Go</w:t>
      </w:r>
    </w:p>
    <w:p w:rsidR="00000000" w:rsidDel="00000000" w:rsidP="00000000" w:rsidRDefault="00000000" w:rsidRPr="00000000" w14:paraId="0000008B">
      <w:pPr>
        <w:numPr>
          <w:ilvl w:val="1"/>
          <w:numId w:val="19"/>
        </w:numPr>
        <w:ind w:left="1440" w:hanging="360"/>
        <w:rPr>
          <w:u w:val="none"/>
        </w:rPr>
      </w:pPr>
      <w:r w:rsidDel="00000000" w:rsidR="00000000" w:rsidRPr="00000000">
        <w:rPr>
          <w:rtl w:val="0"/>
        </w:rPr>
        <w:t xml:space="preserve">ASP.NET, Node.js, Spring Boot</w:t>
      </w:r>
      <w:r w:rsidDel="00000000" w:rsidR="00000000" w:rsidRPr="00000000">
        <w:rPr>
          <w:rtl w:val="0"/>
        </w:rPr>
      </w:r>
    </w:p>
    <w:p w:rsidR="00000000" w:rsidDel="00000000" w:rsidP="00000000" w:rsidRDefault="00000000" w:rsidRPr="00000000" w14:paraId="0000008C">
      <w:pPr>
        <w:numPr>
          <w:ilvl w:val="0"/>
          <w:numId w:val="19"/>
        </w:numPr>
        <w:ind w:left="720" w:hanging="360"/>
        <w:rPr>
          <w:u w:val="none"/>
        </w:rPr>
      </w:pPr>
      <w:r w:rsidDel="00000000" w:rsidR="00000000" w:rsidRPr="00000000">
        <w:rPr>
          <w:rtl w:val="0"/>
        </w:rPr>
        <w:t xml:space="preserve">Bashar Jaan Khan basharjaankhan@gmail.com</w:t>
      </w:r>
    </w:p>
    <w:p w:rsidR="00000000" w:rsidDel="00000000" w:rsidP="00000000" w:rsidRDefault="00000000" w:rsidRPr="00000000" w14:paraId="0000008D">
      <w:pPr>
        <w:ind w:left="720" w:firstLine="0"/>
        <w:rPr/>
      </w:pPr>
      <w:r w:rsidDel="00000000" w:rsidR="00000000" w:rsidRPr="00000000">
        <w:rPr>
          <w:rtl w:val="0"/>
        </w:rPr>
        <w:t xml:space="preserve">https://github.com/thisHermit</w:t>
      </w:r>
    </w:p>
    <w:p w:rsidR="00000000" w:rsidDel="00000000" w:rsidP="00000000" w:rsidRDefault="00000000" w:rsidRPr="00000000" w14:paraId="0000008E">
      <w:pPr>
        <w:numPr>
          <w:ilvl w:val="1"/>
          <w:numId w:val="19"/>
        </w:numPr>
        <w:ind w:left="1440" w:hanging="360"/>
        <w:rPr>
          <w:u w:val="none"/>
        </w:rPr>
      </w:pPr>
      <w:r w:rsidDel="00000000" w:rsidR="00000000" w:rsidRPr="00000000">
        <w:rPr>
          <w:rtl w:val="0"/>
        </w:rPr>
        <w:t xml:space="preserve">Full Stack</w:t>
      </w:r>
    </w:p>
    <w:p w:rsidR="00000000" w:rsidDel="00000000" w:rsidP="00000000" w:rsidRDefault="00000000" w:rsidRPr="00000000" w14:paraId="0000008F">
      <w:pPr>
        <w:numPr>
          <w:ilvl w:val="1"/>
          <w:numId w:val="19"/>
        </w:numPr>
        <w:ind w:left="1440" w:hanging="360"/>
        <w:rPr>
          <w:u w:val="none"/>
        </w:rPr>
      </w:pPr>
      <w:r w:rsidDel="00000000" w:rsidR="00000000" w:rsidRPr="00000000">
        <w:rPr>
          <w:rtl w:val="0"/>
        </w:rPr>
        <w:t xml:space="preserve">Java, C, JavaScript, Python</w:t>
      </w:r>
    </w:p>
    <w:p w:rsidR="00000000" w:rsidDel="00000000" w:rsidP="00000000" w:rsidRDefault="00000000" w:rsidRPr="00000000" w14:paraId="00000090">
      <w:pPr>
        <w:numPr>
          <w:ilvl w:val="1"/>
          <w:numId w:val="19"/>
        </w:numPr>
        <w:ind w:left="1440" w:hanging="360"/>
        <w:rPr>
          <w:u w:val="none"/>
        </w:rPr>
      </w:pPr>
      <w:r w:rsidDel="00000000" w:rsidR="00000000" w:rsidRPr="00000000">
        <w:rPr>
          <w:rtl w:val="0"/>
        </w:rPr>
        <w:t xml:space="preserve">Docker, Bash</w:t>
      </w:r>
    </w:p>
    <w:p w:rsidR="00000000" w:rsidDel="00000000" w:rsidP="00000000" w:rsidRDefault="00000000" w:rsidRPr="00000000" w14:paraId="00000091">
      <w:pPr>
        <w:numPr>
          <w:ilvl w:val="1"/>
          <w:numId w:val="19"/>
        </w:numPr>
        <w:ind w:left="1440" w:hanging="360"/>
        <w:rPr/>
      </w:pPr>
      <w:r w:rsidDel="00000000" w:rsidR="00000000" w:rsidRPr="00000000">
        <w:rPr>
          <w:rtl w:val="0"/>
        </w:rPr>
        <w:t xml:space="preserve">AWS and GCP</w:t>
      </w:r>
    </w:p>
    <w:p w:rsidR="00000000" w:rsidDel="00000000" w:rsidP="00000000" w:rsidRDefault="00000000" w:rsidRPr="00000000" w14:paraId="00000092">
      <w:pPr>
        <w:numPr>
          <w:ilvl w:val="0"/>
          <w:numId w:val="19"/>
        </w:numPr>
        <w:ind w:left="720" w:hanging="360"/>
        <w:rPr/>
      </w:pPr>
      <w:r w:rsidDel="00000000" w:rsidR="00000000" w:rsidRPr="00000000">
        <w:rPr>
          <w:rtl w:val="0"/>
        </w:rPr>
        <w:t xml:space="preserve">Stephen Nilsen - </w:t>
      </w:r>
      <w:hyperlink r:id="rId16">
        <w:r w:rsidDel="00000000" w:rsidR="00000000" w:rsidRPr="00000000">
          <w:rPr>
            <w:color w:val="1155cc"/>
            <w:u w:val="single"/>
            <w:rtl w:val="0"/>
          </w:rPr>
          <w:t xml:space="preserve">stevenilsen@live.com</w:t>
        </w:r>
      </w:hyperlink>
      <w:r w:rsidDel="00000000" w:rsidR="00000000" w:rsidRPr="00000000">
        <w:rPr>
          <w:rtl w:val="0"/>
        </w:rPr>
      </w:r>
    </w:p>
    <w:p w:rsidR="00000000" w:rsidDel="00000000" w:rsidP="00000000" w:rsidRDefault="00000000" w:rsidRPr="00000000" w14:paraId="00000093">
      <w:pPr>
        <w:numPr>
          <w:ilvl w:val="1"/>
          <w:numId w:val="19"/>
        </w:numPr>
        <w:ind w:left="1440" w:hanging="360"/>
        <w:rPr/>
      </w:pPr>
      <w:r w:rsidDel="00000000" w:rsidR="00000000" w:rsidRPr="00000000">
        <w:rPr>
          <w:rtl w:val="0"/>
        </w:rPr>
        <w:t xml:space="preserve">Full stack but mostly love front-end</w:t>
      </w:r>
    </w:p>
    <w:p w:rsidR="00000000" w:rsidDel="00000000" w:rsidP="00000000" w:rsidRDefault="00000000" w:rsidRPr="00000000" w14:paraId="00000094">
      <w:pPr>
        <w:numPr>
          <w:ilvl w:val="1"/>
          <w:numId w:val="19"/>
        </w:numPr>
        <w:ind w:left="1440" w:hanging="360"/>
        <w:rPr/>
      </w:pPr>
      <w:r w:rsidDel="00000000" w:rsidR="00000000" w:rsidRPr="00000000">
        <w:rPr>
          <w:rtl w:val="0"/>
        </w:rPr>
        <w:t xml:space="preserve">Specialize in Android</w:t>
      </w:r>
    </w:p>
    <w:p w:rsidR="00000000" w:rsidDel="00000000" w:rsidP="00000000" w:rsidRDefault="00000000" w:rsidRPr="00000000" w14:paraId="00000095">
      <w:pPr>
        <w:numPr>
          <w:ilvl w:val="1"/>
          <w:numId w:val="19"/>
        </w:numPr>
        <w:ind w:left="1440" w:hanging="360"/>
        <w:rPr/>
      </w:pPr>
      <w:r w:rsidDel="00000000" w:rsidR="00000000" w:rsidRPr="00000000">
        <w:rPr>
          <w:rtl w:val="0"/>
        </w:rPr>
        <w:t xml:space="preserve">Java / Kotlin / Python</w:t>
      </w:r>
    </w:p>
    <w:p w:rsidR="00000000" w:rsidDel="00000000" w:rsidP="00000000" w:rsidRDefault="00000000" w:rsidRPr="00000000" w14:paraId="00000096">
      <w:pPr>
        <w:numPr>
          <w:ilvl w:val="1"/>
          <w:numId w:val="19"/>
        </w:numPr>
        <w:ind w:left="1440" w:hanging="360"/>
        <w:rPr/>
      </w:pPr>
      <w:r w:rsidDel="00000000" w:rsidR="00000000" w:rsidRPr="00000000">
        <w:rPr>
          <w:rtl w:val="0"/>
        </w:rPr>
        <w:t xml:space="preserve">Docker / Kubernetes / Azure</w:t>
      </w:r>
    </w:p>
    <w:p w:rsidR="00000000" w:rsidDel="00000000" w:rsidP="00000000" w:rsidRDefault="00000000" w:rsidRPr="00000000" w14:paraId="00000097">
      <w:pPr>
        <w:numPr>
          <w:ilvl w:val="1"/>
          <w:numId w:val="19"/>
        </w:numPr>
        <w:ind w:left="1440" w:hanging="360"/>
        <w:rPr/>
      </w:pPr>
      <w:r w:rsidDel="00000000" w:rsidR="00000000" w:rsidRPr="00000000">
        <w:rPr>
          <w:rtl w:val="0"/>
        </w:rPr>
        <w:t xml:space="preserve">Also love UI design / user experience / animations</w:t>
      </w:r>
    </w:p>
    <w:p w:rsidR="00000000" w:rsidDel="00000000" w:rsidP="00000000" w:rsidRDefault="00000000" w:rsidRPr="00000000" w14:paraId="00000098">
      <w:pPr>
        <w:numPr>
          <w:ilvl w:val="1"/>
          <w:numId w:val="19"/>
        </w:numPr>
        <w:ind w:left="1440" w:hanging="360"/>
        <w:rPr/>
      </w:pPr>
      <w:r w:rsidDel="00000000" w:rsidR="00000000" w:rsidRPr="00000000">
        <w:rPr>
          <w:rtl w:val="0"/>
        </w:rPr>
        <w:t xml:space="preserve">linkedin.com/in/stephennilsen</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4"/>
        </w:numPr>
        <w:ind w:left="720" w:hanging="360"/>
        <w:rPr/>
      </w:pPr>
      <w:r w:rsidDel="00000000" w:rsidR="00000000" w:rsidRPr="00000000">
        <w:rPr>
          <w:rtl w:val="0"/>
        </w:rPr>
        <w:t xml:space="preserve">Andrei Tuculescu - </w:t>
      </w:r>
      <w:hyperlink r:id="rId17">
        <w:r w:rsidDel="00000000" w:rsidR="00000000" w:rsidRPr="00000000">
          <w:rPr>
            <w:u w:val="single"/>
            <w:rtl w:val="0"/>
          </w:rPr>
          <w:t xml:space="preserve">andrei.tuculescu@gmail.com</w:t>
        </w:r>
      </w:hyperlink>
      <w:r w:rsidDel="00000000" w:rsidR="00000000" w:rsidRPr="00000000">
        <w:rPr>
          <w:rtl w:val="0"/>
        </w:rPr>
      </w:r>
    </w:p>
    <w:p w:rsidR="00000000" w:rsidDel="00000000" w:rsidP="00000000" w:rsidRDefault="00000000" w:rsidRPr="00000000" w14:paraId="0000009B">
      <w:pPr>
        <w:numPr>
          <w:ilvl w:val="1"/>
          <w:numId w:val="4"/>
        </w:numPr>
        <w:ind w:left="1440" w:hanging="360"/>
        <w:rPr/>
      </w:pPr>
      <w:r w:rsidDel="00000000" w:rsidR="00000000" w:rsidRPr="00000000">
        <w:rPr>
          <w:rtl w:val="0"/>
        </w:rPr>
        <w:t xml:space="preserve">Back end Python</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Flask framework</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Experience with web scraping / automation</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t xml:space="preserve">HTML/CSS/some JS (please don’t make me)</w:t>
      </w:r>
    </w:p>
    <w:p w:rsidR="00000000" w:rsidDel="00000000" w:rsidP="00000000" w:rsidRDefault="00000000" w:rsidRPr="00000000" w14:paraId="0000009F">
      <w:pPr>
        <w:numPr>
          <w:ilvl w:val="1"/>
          <w:numId w:val="4"/>
        </w:numPr>
        <w:ind w:left="1440" w:hanging="360"/>
        <w:rPr>
          <w:u w:val="none"/>
        </w:rPr>
      </w:pPr>
      <w:r w:rsidDel="00000000" w:rsidR="00000000" w:rsidRPr="00000000">
        <w:rPr>
          <w:rtl w:val="0"/>
        </w:rPr>
        <w:t xml:space="preserve">Database design</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Sean Morris - </w:t>
      </w:r>
      <w:hyperlink r:id="rId18">
        <w:r w:rsidDel="00000000" w:rsidR="00000000" w:rsidRPr="00000000">
          <w:rPr>
            <w:color w:val="1155cc"/>
            <w:u w:val="single"/>
            <w:rtl w:val="0"/>
          </w:rPr>
          <w:t xml:space="preserve">Sean@SeanMorr.is</w:t>
        </w:r>
      </w:hyperlink>
      <w:r w:rsidDel="00000000" w:rsidR="00000000" w:rsidRPr="00000000">
        <w:rPr>
          <w:rtl w:val="0"/>
        </w:rPr>
      </w:r>
    </w:p>
    <w:p w:rsidR="00000000" w:rsidDel="00000000" w:rsidP="00000000" w:rsidRDefault="00000000" w:rsidRPr="00000000" w14:paraId="000000A1">
      <w:pPr>
        <w:numPr>
          <w:ilvl w:val="1"/>
          <w:numId w:val="4"/>
        </w:numPr>
        <w:ind w:left="1440" w:hanging="360"/>
        <w:rPr>
          <w:u w:val="none"/>
        </w:rPr>
      </w:pPr>
      <w:r w:rsidDel="00000000" w:rsidR="00000000" w:rsidRPr="00000000">
        <w:rPr>
          <w:rtl w:val="0"/>
        </w:rPr>
        <w:t xml:space="preserve">Back end PHP</w:t>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Front end JS (ES6)</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Some WASM (C)</w:t>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t xml:space="preserve">Strong knowledge of relational database design, application profiling and optimization of frontend and backend code</w:t>
      </w:r>
    </w:p>
    <w:p w:rsidR="00000000" w:rsidDel="00000000" w:rsidP="00000000" w:rsidRDefault="00000000" w:rsidRPr="00000000" w14:paraId="000000A5">
      <w:pPr>
        <w:numPr>
          <w:ilvl w:val="1"/>
          <w:numId w:val="4"/>
        </w:numPr>
        <w:ind w:left="1440" w:hanging="360"/>
        <w:rPr>
          <w:u w:val="none"/>
        </w:rPr>
      </w:pPr>
      <w:r w:rsidDel="00000000" w:rsidR="00000000" w:rsidRPr="00000000">
        <w:rPr>
          <w:rtl w:val="0"/>
        </w:rPr>
        <w:t xml:space="preserve">WebSockets &amp; WebRTP</w:t>
      </w:r>
    </w:p>
    <w:p w:rsidR="00000000" w:rsidDel="00000000" w:rsidP="00000000" w:rsidRDefault="00000000" w:rsidRPr="00000000" w14:paraId="000000A6">
      <w:pPr>
        <w:numPr>
          <w:ilvl w:val="1"/>
          <w:numId w:val="4"/>
        </w:numPr>
        <w:ind w:left="1440" w:hanging="360"/>
        <w:rPr>
          <w:u w:val="none"/>
        </w:rPr>
      </w:pPr>
      <w:r w:rsidDel="00000000" w:rsidR="00000000" w:rsidRPr="00000000">
        <w:rPr>
          <w:rtl w:val="0"/>
        </w:rPr>
        <w:t xml:space="preserve">AWS, Docker, Heroku, &amp; Cloudflare</w:t>
      </w:r>
    </w:p>
    <w:p w:rsidR="00000000" w:rsidDel="00000000" w:rsidP="00000000" w:rsidRDefault="00000000" w:rsidRPr="00000000" w14:paraId="000000A7">
      <w:pPr>
        <w:numPr>
          <w:ilvl w:val="1"/>
          <w:numId w:val="4"/>
        </w:numPr>
        <w:ind w:left="1440" w:hanging="360"/>
        <w:rPr>
          <w:u w:val="none"/>
        </w:rPr>
      </w:pPr>
      <w:r w:rsidDel="00000000" w:rsidR="00000000" w:rsidRPr="00000000">
        <w:rPr>
          <w:rtl w:val="0"/>
        </w:rPr>
        <w:t xml:space="preserve">Self taught, High school dropout / 14 years full time in the </w:t>
      </w:r>
      <w:r w:rsidDel="00000000" w:rsidR="00000000" w:rsidRPr="00000000">
        <w:rPr>
          <w:rtl w:val="0"/>
        </w:rPr>
        <w:t xml:space="preserve">industry</w:t>
      </w:r>
      <w:r w:rsidDel="00000000" w:rsidR="00000000" w:rsidRPr="00000000">
        <w:rPr>
          <w:rtl w:val="0"/>
        </w:rPr>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Ryan Glover - </w:t>
      </w:r>
      <w:hyperlink r:id="rId19">
        <w:r w:rsidDel="00000000" w:rsidR="00000000" w:rsidRPr="00000000">
          <w:rPr>
            <w:color w:val="1155cc"/>
            <w:u w:val="single"/>
            <w:rtl w:val="0"/>
          </w:rPr>
          <w:t xml:space="preserve">me@ryanglover.net</w:t>
        </w:r>
      </w:hyperlink>
      <w:r w:rsidDel="00000000" w:rsidR="00000000" w:rsidRPr="00000000">
        <w:rPr>
          <w:rtl w:val="0"/>
        </w:rPr>
      </w:r>
    </w:p>
    <w:p w:rsidR="00000000" w:rsidDel="00000000" w:rsidP="00000000" w:rsidRDefault="00000000" w:rsidRPr="00000000" w14:paraId="000000A9">
      <w:pPr>
        <w:numPr>
          <w:ilvl w:val="1"/>
          <w:numId w:val="4"/>
        </w:numPr>
        <w:ind w:left="1440" w:hanging="360"/>
        <w:rPr>
          <w:u w:val="none"/>
        </w:rPr>
      </w:pPr>
      <w:r w:rsidDel="00000000" w:rsidR="00000000" w:rsidRPr="00000000">
        <w:rPr>
          <w:rtl w:val="0"/>
        </w:rPr>
        <w:t xml:space="preserve">Full-stack JavaScript (JavaScript, TypeScript, Node.js) - ES5-2020+</w:t>
      </w:r>
    </w:p>
    <w:p w:rsidR="00000000" w:rsidDel="00000000" w:rsidP="00000000" w:rsidRDefault="00000000" w:rsidRPr="00000000" w14:paraId="000000AA">
      <w:pPr>
        <w:numPr>
          <w:ilvl w:val="1"/>
          <w:numId w:val="4"/>
        </w:numPr>
        <w:ind w:left="1440" w:hanging="360"/>
        <w:rPr>
          <w:u w:val="none"/>
        </w:rPr>
      </w:pPr>
      <w:r w:rsidDel="00000000" w:rsidR="00000000" w:rsidRPr="00000000">
        <w:rPr>
          <w:rtl w:val="0"/>
        </w:rPr>
        <w:t xml:space="preserve">Experience with building front-end and back-end JavaScript platforms (see: https://cheatcode.co).</w:t>
      </w:r>
    </w:p>
    <w:p w:rsidR="00000000" w:rsidDel="00000000" w:rsidP="00000000" w:rsidRDefault="00000000" w:rsidRPr="00000000" w14:paraId="000000AB">
      <w:pPr>
        <w:numPr>
          <w:ilvl w:val="1"/>
          <w:numId w:val="4"/>
        </w:numPr>
        <w:ind w:left="1440" w:hanging="360"/>
        <w:rPr>
          <w:u w:val="none"/>
        </w:rPr>
      </w:pPr>
      <w:r w:rsidDel="00000000" w:rsidR="00000000" w:rsidRPr="00000000">
        <w:rPr>
          <w:rtl w:val="0"/>
        </w:rPr>
        <w:t xml:space="preserve">Experience with large application architecture.</w:t>
      </w:r>
    </w:p>
    <w:p w:rsidR="00000000" w:rsidDel="00000000" w:rsidP="00000000" w:rsidRDefault="00000000" w:rsidRPr="00000000" w14:paraId="000000AC">
      <w:pPr>
        <w:numPr>
          <w:ilvl w:val="1"/>
          <w:numId w:val="4"/>
        </w:numPr>
        <w:ind w:left="1440" w:hanging="360"/>
        <w:rPr>
          <w:u w:val="none"/>
        </w:rPr>
      </w:pPr>
      <w:r w:rsidDel="00000000" w:rsidR="00000000" w:rsidRPr="00000000">
        <w:rPr>
          <w:rtl w:val="0"/>
        </w:rPr>
        <w:t xml:space="preserve">Experience with building real-time systems via Websockets/OBS</w:t>
      </w:r>
    </w:p>
    <w:p w:rsidR="00000000" w:rsidDel="00000000" w:rsidP="00000000" w:rsidRDefault="00000000" w:rsidRPr="00000000" w14:paraId="000000AD">
      <w:pPr>
        <w:numPr>
          <w:ilvl w:val="1"/>
          <w:numId w:val="4"/>
        </w:numPr>
        <w:ind w:left="1440" w:hanging="360"/>
        <w:rPr>
          <w:u w:val="none"/>
        </w:rPr>
      </w:pPr>
      <w:r w:rsidDel="00000000" w:rsidR="00000000" w:rsidRPr="00000000">
        <w:rPr>
          <w:rtl w:val="0"/>
        </w:rPr>
        <w:t xml:space="preserve">Experience with AWS, Kubernetes, Digital Ocean, etc.</w:t>
      </w:r>
    </w:p>
    <w:p w:rsidR="00000000" w:rsidDel="00000000" w:rsidP="00000000" w:rsidRDefault="00000000" w:rsidRPr="00000000" w14:paraId="000000AE">
      <w:pPr>
        <w:numPr>
          <w:ilvl w:val="1"/>
          <w:numId w:val="4"/>
        </w:numPr>
        <w:ind w:left="1440" w:hanging="360"/>
        <w:rPr>
          <w:u w:val="none"/>
        </w:rPr>
      </w:pPr>
      <w:r w:rsidDel="00000000" w:rsidR="00000000" w:rsidRPr="00000000">
        <w:rPr>
          <w:rtl w:val="0"/>
        </w:rPr>
        <w:t xml:space="preserve">UI designer with heavy focus on application UI</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Austin Walters - </w:t>
      </w:r>
      <w:hyperlink r:id="rId20">
        <w:r w:rsidDel="00000000" w:rsidR="00000000" w:rsidRPr="00000000">
          <w:rPr>
            <w:color w:val="1155cc"/>
            <w:u w:val="single"/>
            <w:rtl w:val="0"/>
          </w:rPr>
          <w:t xml:space="preserve">austin@agw.io</w:t>
        </w:r>
      </w:hyperlink>
      <w:r w:rsidDel="00000000" w:rsidR="00000000" w:rsidRPr="00000000">
        <w:rPr>
          <w:rtl w:val="0"/>
        </w:rPr>
      </w:r>
    </w:p>
    <w:p w:rsidR="00000000" w:rsidDel="00000000" w:rsidP="00000000" w:rsidRDefault="00000000" w:rsidRPr="00000000" w14:paraId="000000B0">
      <w:pPr>
        <w:numPr>
          <w:ilvl w:val="1"/>
          <w:numId w:val="4"/>
        </w:numPr>
        <w:ind w:left="1440" w:hanging="360"/>
        <w:rPr>
          <w:u w:val="none"/>
        </w:rPr>
      </w:pPr>
      <w:r w:rsidDel="00000000" w:rsidR="00000000" w:rsidRPr="00000000">
        <w:rPr>
          <w:rtl w:val="0"/>
        </w:rPr>
        <w:t xml:space="preserve">Full-Stack &amp; ML Engineer: Python, Ruby (Rails), Javascript, Postgresql</w:t>
      </w:r>
    </w:p>
    <w:p w:rsidR="00000000" w:rsidDel="00000000" w:rsidP="00000000" w:rsidRDefault="00000000" w:rsidRPr="00000000" w14:paraId="000000B1">
      <w:pPr>
        <w:numPr>
          <w:ilvl w:val="1"/>
          <w:numId w:val="4"/>
        </w:numPr>
        <w:ind w:left="1440" w:hanging="360"/>
        <w:rPr>
          <w:u w:val="none"/>
        </w:rPr>
      </w:pPr>
      <w:r w:rsidDel="00000000" w:rsidR="00000000" w:rsidRPr="00000000">
        <w:rPr>
          <w:rtl w:val="0"/>
        </w:rPr>
        <w:t xml:space="preserve">Professionally: Engineering manager in applied research &amp; </w:t>
      </w:r>
      <w:hyperlink r:id="rId21">
        <w:r w:rsidDel="00000000" w:rsidR="00000000" w:rsidRPr="00000000">
          <w:rPr>
            <w:color w:val="1155cc"/>
            <w:u w:val="single"/>
            <w:rtl w:val="0"/>
          </w:rPr>
          <w:t xml:space="preserve">startup founder</w:t>
        </w:r>
      </w:hyperlink>
      <w:r w:rsidDel="00000000" w:rsidR="00000000" w:rsidRPr="00000000">
        <w:rPr>
          <w:rtl w:val="0"/>
        </w:rPr>
      </w:r>
    </w:p>
    <w:p w:rsidR="00000000" w:rsidDel="00000000" w:rsidP="00000000" w:rsidRDefault="00000000" w:rsidRPr="00000000" w14:paraId="000000B2">
      <w:pPr>
        <w:numPr>
          <w:ilvl w:val="1"/>
          <w:numId w:val="4"/>
        </w:numPr>
        <w:ind w:left="1440" w:hanging="360"/>
        <w:rPr>
          <w:u w:val="none"/>
        </w:rPr>
      </w:pPr>
      <w:hyperlink r:id="rId22">
        <w:r w:rsidDel="00000000" w:rsidR="00000000" w:rsidRPr="00000000">
          <w:rPr>
            <w:color w:val="1155cc"/>
            <w:u w:val="single"/>
            <w:rtl w:val="0"/>
          </w:rPr>
          <w:t xml:space="preserve">Resume Link</w:t>
        </w:r>
      </w:hyperlink>
      <w:r w:rsidDel="00000000" w:rsidR="00000000" w:rsidRPr="00000000">
        <w:rPr>
          <w:rtl w:val="0"/>
        </w:rPr>
        <w:t xml:space="preserve">, </w:t>
      </w:r>
      <w:hyperlink r:id="rId23">
        <w:r w:rsidDel="00000000" w:rsidR="00000000" w:rsidRPr="00000000">
          <w:rPr>
            <w:color w:val="1155cc"/>
            <w:u w:val="single"/>
            <w:rtl w:val="0"/>
          </w:rPr>
          <w:t xml:space="preserve">Github Link</w:t>
        </w:r>
      </w:hyperlink>
      <w:r w:rsidDel="00000000" w:rsidR="00000000" w:rsidRPr="00000000">
        <w:rPr>
          <w:rtl w:val="0"/>
        </w:rPr>
        <w:t xml:space="preserve">, </w:t>
      </w:r>
      <w:hyperlink r:id="rId24">
        <w:r w:rsidDel="00000000" w:rsidR="00000000" w:rsidRPr="00000000">
          <w:rPr>
            <w:color w:val="1155cc"/>
            <w:u w:val="single"/>
            <w:rtl w:val="0"/>
          </w:rPr>
          <w:t xml:space="preserve">Website link</w:t>
        </w:r>
      </w:hyperlink>
      <w:r w:rsidDel="00000000" w:rsidR="00000000" w:rsidRPr="00000000">
        <w:rPr>
          <w:rtl w:val="0"/>
        </w:rPr>
      </w:r>
    </w:p>
    <w:p w:rsidR="00000000" w:rsidDel="00000000" w:rsidP="00000000" w:rsidRDefault="00000000" w:rsidRPr="00000000" w14:paraId="000000B3">
      <w:pPr>
        <w:numPr>
          <w:ilvl w:val="0"/>
          <w:numId w:val="4"/>
        </w:numPr>
        <w:spacing w:after="0" w:afterAutospacing="0"/>
        <w:ind w:left="720" w:hanging="360"/>
        <w:rPr>
          <w:u w:val="none"/>
        </w:rPr>
      </w:pPr>
      <w:r w:rsidDel="00000000" w:rsidR="00000000" w:rsidRPr="00000000">
        <w:rPr>
          <w:rtl w:val="0"/>
        </w:rPr>
        <w:t xml:space="preserve">Jon Sparks - </w:t>
      </w:r>
      <w:hyperlink r:id="rId25">
        <w:r w:rsidDel="00000000" w:rsidR="00000000" w:rsidRPr="00000000">
          <w:rPr>
            <w:color w:val="1155cc"/>
            <w:u w:val="single"/>
            <w:rtl w:val="0"/>
          </w:rPr>
          <w:t xml:space="preserve">jon@jonsparks.com</w:t>
        </w:r>
      </w:hyperlink>
      <w:r w:rsidDel="00000000" w:rsidR="00000000" w:rsidRPr="00000000">
        <w:rPr>
          <w:rtl w:val="0"/>
        </w:rPr>
      </w:r>
    </w:p>
    <w:p w:rsidR="00000000" w:rsidDel="00000000" w:rsidP="00000000" w:rsidRDefault="00000000" w:rsidRPr="00000000" w14:paraId="000000B4">
      <w:pPr>
        <w:numPr>
          <w:ilvl w:val="1"/>
          <w:numId w:val="4"/>
        </w:numPr>
        <w:spacing w:after="0" w:afterAutospacing="0" w:before="0" w:beforeAutospacing="0" w:lineRule="auto"/>
        <w:ind w:left="1440" w:hanging="360"/>
        <w:rPr/>
      </w:pPr>
      <w:r w:rsidDel="00000000" w:rsidR="00000000" w:rsidRPr="00000000">
        <w:rPr>
          <w:rtl w:val="0"/>
        </w:rPr>
        <w:t xml:space="preserve">Platform Engineer </w:t>
      </w:r>
    </w:p>
    <w:p w:rsidR="00000000" w:rsidDel="00000000" w:rsidP="00000000" w:rsidRDefault="00000000" w:rsidRPr="00000000" w14:paraId="000000B5">
      <w:pPr>
        <w:numPr>
          <w:ilvl w:val="1"/>
          <w:numId w:val="4"/>
        </w:numPr>
        <w:spacing w:after="0" w:afterAutospacing="0" w:before="0" w:beforeAutospacing="0" w:lineRule="auto"/>
        <w:ind w:left="1440" w:hanging="360"/>
        <w:rPr/>
      </w:pPr>
      <w:r w:rsidDel="00000000" w:rsidR="00000000" w:rsidRPr="00000000">
        <w:rPr>
          <w:rtl w:val="0"/>
        </w:rPr>
        <w:t xml:space="preserve">PHP / Node.js / SQL</w:t>
      </w:r>
    </w:p>
    <w:p w:rsidR="00000000" w:rsidDel="00000000" w:rsidP="00000000" w:rsidRDefault="00000000" w:rsidRPr="00000000" w14:paraId="000000B6">
      <w:pPr>
        <w:numPr>
          <w:ilvl w:val="1"/>
          <w:numId w:val="4"/>
        </w:numPr>
        <w:spacing w:after="0" w:afterAutospacing="0" w:before="0" w:beforeAutospacing="0" w:lineRule="auto"/>
        <w:ind w:left="1440" w:hanging="360"/>
        <w:rPr/>
      </w:pPr>
      <w:r w:rsidDel="00000000" w:rsidR="00000000" w:rsidRPr="00000000">
        <w:rPr>
          <w:rtl w:val="0"/>
        </w:rPr>
        <w:t xml:space="preserve">Kubernetes / Docker</w:t>
      </w:r>
    </w:p>
    <w:p w:rsidR="00000000" w:rsidDel="00000000" w:rsidP="00000000" w:rsidRDefault="00000000" w:rsidRPr="00000000" w14:paraId="000000B7">
      <w:pPr>
        <w:numPr>
          <w:ilvl w:val="1"/>
          <w:numId w:val="4"/>
        </w:numPr>
        <w:spacing w:after="0" w:afterAutospacing="0" w:before="0" w:beforeAutospacing="0" w:lineRule="auto"/>
        <w:ind w:left="1440" w:hanging="360"/>
        <w:rPr/>
      </w:pPr>
      <w:r w:rsidDel="00000000" w:rsidR="00000000" w:rsidRPr="00000000">
        <w:rPr>
          <w:rtl w:val="0"/>
        </w:rPr>
        <w:t xml:space="preserve">AWS / GCP </w:t>
      </w:r>
    </w:p>
    <w:p w:rsidR="00000000" w:rsidDel="00000000" w:rsidP="00000000" w:rsidRDefault="00000000" w:rsidRPr="00000000" w14:paraId="000000B8">
      <w:pPr>
        <w:numPr>
          <w:ilvl w:val="1"/>
          <w:numId w:val="4"/>
        </w:numPr>
        <w:spacing w:after="0" w:afterAutospacing="0" w:before="0" w:beforeAutospacing="0" w:lineRule="auto"/>
        <w:ind w:left="1440" w:hanging="360"/>
        <w:rPr/>
      </w:pPr>
      <w:r w:rsidDel="00000000" w:rsidR="00000000" w:rsidRPr="00000000">
        <w:rPr>
          <w:rtl w:val="0"/>
        </w:rPr>
        <w:t xml:space="preserve">CI/CD - Github Actions/ Drone</w:t>
      </w:r>
    </w:p>
    <w:p w:rsidR="00000000" w:rsidDel="00000000" w:rsidP="00000000" w:rsidRDefault="00000000" w:rsidRPr="00000000" w14:paraId="000000B9">
      <w:pPr>
        <w:numPr>
          <w:ilvl w:val="0"/>
          <w:numId w:val="4"/>
        </w:numPr>
        <w:spacing w:after="0" w:afterAutospacing="0" w:before="0" w:beforeAutospacing="0" w:lineRule="auto"/>
        <w:ind w:left="720" w:hanging="360"/>
        <w:rPr>
          <w:u w:val="none"/>
        </w:rPr>
      </w:pPr>
      <w:r w:rsidDel="00000000" w:rsidR="00000000" w:rsidRPr="00000000">
        <w:rPr>
          <w:rtl w:val="0"/>
        </w:rPr>
        <w:t xml:space="preserve">Rachel Campbell - </w:t>
      </w:r>
      <w:hyperlink r:id="rId26">
        <w:r w:rsidDel="00000000" w:rsidR="00000000" w:rsidRPr="00000000">
          <w:rPr>
            <w:color w:val="1155cc"/>
            <w:u w:val="single"/>
            <w:rtl w:val="0"/>
          </w:rPr>
          <w:t xml:space="preserve">rachel@relizabeth.com</w:t>
        </w:r>
      </w:hyperlink>
      <w:r w:rsidDel="00000000" w:rsidR="00000000" w:rsidRPr="00000000">
        <w:rPr>
          <w:rtl w:val="0"/>
        </w:rPr>
      </w:r>
    </w:p>
    <w:p w:rsidR="00000000" w:rsidDel="00000000" w:rsidP="00000000" w:rsidRDefault="00000000" w:rsidRPr="00000000" w14:paraId="000000BA">
      <w:pPr>
        <w:numPr>
          <w:ilvl w:val="1"/>
          <w:numId w:val="4"/>
        </w:numPr>
        <w:spacing w:after="0" w:afterAutospacing="0" w:before="0" w:beforeAutospacing="0" w:lineRule="auto"/>
        <w:ind w:left="1440" w:hanging="360"/>
        <w:rPr>
          <w:u w:val="none"/>
        </w:rPr>
      </w:pPr>
      <w:r w:rsidDel="00000000" w:rsidR="00000000" w:rsidRPr="00000000">
        <w:rPr>
          <w:rtl w:val="0"/>
        </w:rPr>
        <w:t xml:space="preserve">Full Stack Web Developer</w:t>
      </w:r>
    </w:p>
    <w:p w:rsidR="00000000" w:rsidDel="00000000" w:rsidP="00000000" w:rsidRDefault="00000000" w:rsidRPr="00000000" w14:paraId="000000BB">
      <w:pPr>
        <w:numPr>
          <w:ilvl w:val="1"/>
          <w:numId w:val="4"/>
        </w:numPr>
        <w:spacing w:after="0" w:afterAutospacing="0" w:before="0" w:beforeAutospacing="0" w:lineRule="auto"/>
        <w:ind w:left="1440" w:hanging="360"/>
        <w:rPr>
          <w:u w:val="none"/>
        </w:rPr>
      </w:pPr>
      <w:r w:rsidDel="00000000" w:rsidR="00000000" w:rsidRPr="00000000">
        <w:rPr>
          <w:rtl w:val="0"/>
        </w:rPr>
        <w:t xml:space="preserve">Web Designer</w:t>
      </w:r>
    </w:p>
    <w:p w:rsidR="00000000" w:rsidDel="00000000" w:rsidP="00000000" w:rsidRDefault="00000000" w:rsidRPr="00000000" w14:paraId="000000BC">
      <w:pPr>
        <w:numPr>
          <w:ilvl w:val="1"/>
          <w:numId w:val="4"/>
        </w:numPr>
        <w:spacing w:after="0" w:afterAutospacing="0" w:before="0" w:beforeAutospacing="0" w:lineRule="auto"/>
        <w:ind w:left="1440" w:hanging="360"/>
        <w:rPr>
          <w:u w:val="none"/>
        </w:rPr>
      </w:pPr>
      <w:r w:rsidDel="00000000" w:rsidR="00000000" w:rsidRPr="00000000">
        <w:rPr>
          <w:rtl w:val="0"/>
        </w:rPr>
        <w:t xml:space="preserve">UI/UX </w:t>
      </w:r>
    </w:p>
    <w:p w:rsidR="00000000" w:rsidDel="00000000" w:rsidP="00000000" w:rsidRDefault="00000000" w:rsidRPr="00000000" w14:paraId="000000BD">
      <w:pPr>
        <w:numPr>
          <w:ilvl w:val="1"/>
          <w:numId w:val="4"/>
        </w:numPr>
        <w:spacing w:after="0" w:afterAutospacing="0" w:before="0" w:beforeAutospacing="0" w:lineRule="auto"/>
        <w:ind w:left="1440" w:hanging="360"/>
        <w:rPr>
          <w:u w:val="none"/>
        </w:rPr>
      </w:pPr>
      <w:r w:rsidDel="00000000" w:rsidR="00000000" w:rsidRPr="00000000">
        <w:rPr>
          <w:rtl w:val="0"/>
        </w:rPr>
        <w:t xml:space="preserve">React, React Native, ES6</w:t>
      </w:r>
    </w:p>
    <w:p w:rsidR="00000000" w:rsidDel="00000000" w:rsidP="00000000" w:rsidRDefault="00000000" w:rsidRPr="00000000" w14:paraId="000000BE">
      <w:pPr>
        <w:numPr>
          <w:ilvl w:val="0"/>
          <w:numId w:val="4"/>
        </w:numPr>
        <w:spacing w:after="0" w:afterAutospacing="0" w:before="0" w:beforeAutospacing="0" w:lineRule="auto"/>
        <w:ind w:left="720" w:hanging="360"/>
        <w:rPr>
          <w:sz w:val="18"/>
          <w:szCs w:val="18"/>
        </w:rPr>
      </w:pPr>
      <w:r w:rsidDel="00000000" w:rsidR="00000000" w:rsidRPr="00000000">
        <w:rPr>
          <w:rtl w:val="0"/>
        </w:rPr>
        <w:t xml:space="preserve">VOIP - Asterisk</w:t>
      </w:r>
    </w:p>
    <w:p w:rsidR="00000000" w:rsidDel="00000000" w:rsidP="00000000" w:rsidRDefault="00000000" w:rsidRPr="00000000" w14:paraId="000000BF">
      <w:pPr>
        <w:numPr>
          <w:ilvl w:val="0"/>
          <w:numId w:val="4"/>
        </w:numPr>
        <w:spacing w:after="0" w:afterAutospacing="0" w:before="0" w:beforeAutospacing="0" w:lineRule="auto"/>
        <w:ind w:left="720" w:hanging="360"/>
        <w:rPr>
          <w:u w:val="none"/>
        </w:rPr>
      </w:pPr>
      <w:r w:rsidDel="00000000" w:rsidR="00000000" w:rsidRPr="00000000">
        <w:rPr>
          <w:rtl w:val="0"/>
        </w:rPr>
        <w:t xml:space="preserve">Eivar Montenegro - </w:t>
      </w:r>
      <w:hyperlink r:id="rId27">
        <w:r w:rsidDel="00000000" w:rsidR="00000000" w:rsidRPr="00000000">
          <w:rPr>
            <w:color w:val="1155cc"/>
            <w:u w:val="single"/>
            <w:rtl w:val="0"/>
          </w:rPr>
          <w:t xml:space="preserve">e.mont01@gmail.com</w:t>
        </w:r>
      </w:hyperlink>
      <w:r w:rsidDel="00000000" w:rsidR="00000000" w:rsidRPr="00000000">
        <w:rPr>
          <w:rtl w:val="0"/>
        </w:rPr>
      </w:r>
    </w:p>
    <w:p w:rsidR="00000000" w:rsidDel="00000000" w:rsidP="00000000" w:rsidRDefault="00000000" w:rsidRPr="00000000" w14:paraId="000000C0">
      <w:pPr>
        <w:numPr>
          <w:ilvl w:val="1"/>
          <w:numId w:val="4"/>
        </w:numPr>
        <w:spacing w:after="0" w:afterAutospacing="0" w:before="0" w:beforeAutospacing="0" w:lineRule="auto"/>
        <w:ind w:left="1440" w:hanging="360"/>
      </w:pPr>
      <w:r w:rsidDel="00000000" w:rsidR="00000000" w:rsidRPr="00000000">
        <w:rPr>
          <w:rtl w:val="0"/>
        </w:rPr>
        <w:t xml:space="preserve">Full stack developer</w:t>
      </w:r>
    </w:p>
    <w:p w:rsidR="00000000" w:rsidDel="00000000" w:rsidP="00000000" w:rsidRDefault="00000000" w:rsidRPr="00000000" w14:paraId="000000C1">
      <w:pPr>
        <w:numPr>
          <w:ilvl w:val="1"/>
          <w:numId w:val="4"/>
        </w:numPr>
        <w:spacing w:after="0" w:afterAutospacing="0" w:before="0" w:beforeAutospacing="0" w:lineRule="auto"/>
        <w:ind w:left="1440" w:hanging="360"/>
      </w:pPr>
      <w:r w:rsidDel="00000000" w:rsidR="00000000" w:rsidRPr="00000000">
        <w:rPr>
          <w:rtl w:val="0"/>
        </w:rPr>
        <w:t xml:space="preserve">Backend PHP, Java, Python, Node.js and C#</w:t>
      </w:r>
    </w:p>
    <w:p w:rsidR="00000000" w:rsidDel="00000000" w:rsidP="00000000" w:rsidRDefault="00000000" w:rsidRPr="00000000" w14:paraId="000000C2">
      <w:pPr>
        <w:numPr>
          <w:ilvl w:val="1"/>
          <w:numId w:val="4"/>
        </w:numPr>
        <w:spacing w:after="0" w:afterAutospacing="0" w:before="0" w:beforeAutospacing="0" w:lineRule="auto"/>
        <w:ind w:left="1440" w:hanging="360"/>
        <w:rPr>
          <w:u w:val="none"/>
        </w:rPr>
      </w:pPr>
      <w:r w:rsidDel="00000000" w:rsidR="00000000" w:rsidRPr="00000000">
        <w:rPr>
          <w:rtl w:val="0"/>
        </w:rPr>
        <w:t xml:space="preserve">Frontend: vue.js, react &amp; HTML+CSS</w:t>
      </w:r>
    </w:p>
    <w:p w:rsidR="00000000" w:rsidDel="00000000" w:rsidP="00000000" w:rsidRDefault="00000000" w:rsidRPr="00000000" w14:paraId="000000C3">
      <w:pPr>
        <w:numPr>
          <w:ilvl w:val="1"/>
          <w:numId w:val="4"/>
        </w:numPr>
        <w:spacing w:after="0" w:afterAutospacing="0" w:before="0" w:beforeAutospacing="0" w:lineRule="auto"/>
        <w:ind w:left="1440" w:hanging="360"/>
      </w:pPr>
      <w:r w:rsidDel="00000000" w:rsidR="00000000" w:rsidRPr="00000000">
        <w:rPr>
          <w:rtl w:val="0"/>
        </w:rPr>
        <w:t xml:space="preserve">Containers: Docker, docker-compose</w:t>
      </w:r>
    </w:p>
    <w:p w:rsidR="00000000" w:rsidDel="00000000" w:rsidP="00000000" w:rsidRDefault="00000000" w:rsidRPr="00000000" w14:paraId="000000C4">
      <w:pPr>
        <w:numPr>
          <w:ilvl w:val="1"/>
          <w:numId w:val="4"/>
        </w:numPr>
        <w:spacing w:after="0" w:afterAutospacing="0" w:before="0" w:beforeAutospacing="0" w:lineRule="auto"/>
        <w:ind w:left="1440" w:hanging="360"/>
      </w:pPr>
      <w:r w:rsidDel="00000000" w:rsidR="00000000" w:rsidRPr="00000000">
        <w:rPr>
          <w:rtl w:val="0"/>
        </w:rPr>
        <w:t xml:space="preserve">GNU/Linux management</w:t>
      </w:r>
    </w:p>
    <w:p w:rsidR="00000000" w:rsidDel="00000000" w:rsidP="00000000" w:rsidRDefault="00000000" w:rsidRPr="00000000" w14:paraId="000000C5">
      <w:pPr>
        <w:numPr>
          <w:ilvl w:val="1"/>
          <w:numId w:val="4"/>
        </w:numPr>
        <w:spacing w:after="0" w:afterAutospacing="0" w:before="0" w:beforeAutospacing="0" w:lineRule="auto"/>
        <w:ind w:left="1440" w:hanging="360"/>
      </w:pPr>
      <w:r w:rsidDel="00000000" w:rsidR="00000000" w:rsidRPr="00000000">
        <w:rPr>
          <w:rtl w:val="0"/>
        </w:rPr>
        <w:t xml:space="preserve">CI/CD - A little with GitLab pipelines</w:t>
      </w:r>
    </w:p>
    <w:p w:rsidR="00000000" w:rsidDel="00000000" w:rsidP="00000000" w:rsidRDefault="00000000" w:rsidRPr="00000000" w14:paraId="000000C6">
      <w:pPr>
        <w:numPr>
          <w:ilvl w:val="0"/>
          <w:numId w:val="4"/>
        </w:numPr>
        <w:spacing w:after="0" w:afterAutospacing="0" w:before="0" w:beforeAutospacing="0" w:lineRule="auto"/>
        <w:ind w:left="720" w:hanging="360"/>
        <w:rPr>
          <w:u w:val="none"/>
        </w:rPr>
      </w:pPr>
      <w:r w:rsidDel="00000000" w:rsidR="00000000" w:rsidRPr="00000000">
        <w:rPr>
          <w:rtl w:val="0"/>
        </w:rPr>
        <w:t xml:space="preserve">Ben Nathaniel - </w:t>
      </w:r>
      <w:hyperlink r:id="rId28">
        <w:r w:rsidDel="00000000" w:rsidR="00000000" w:rsidRPr="00000000">
          <w:rPr>
            <w:color w:val="1155cc"/>
            <w:u w:val="single"/>
            <w:rtl w:val="0"/>
          </w:rPr>
          <w:t xml:space="preserve">ben@timcast.com</w:t>
        </w:r>
      </w:hyperlink>
      <w:r w:rsidDel="00000000" w:rsidR="00000000" w:rsidRPr="00000000">
        <w:rPr>
          <w:rtl w:val="0"/>
        </w:rPr>
      </w:r>
    </w:p>
    <w:p w:rsidR="00000000" w:rsidDel="00000000" w:rsidP="00000000" w:rsidRDefault="00000000" w:rsidRPr="00000000" w14:paraId="000000C7">
      <w:pPr>
        <w:numPr>
          <w:ilvl w:val="1"/>
          <w:numId w:val="4"/>
        </w:numPr>
        <w:spacing w:after="0" w:afterAutospacing="0" w:before="0" w:beforeAutospacing="0" w:lineRule="auto"/>
        <w:ind w:left="1440" w:hanging="360"/>
        <w:rPr>
          <w:u w:val="none"/>
        </w:rPr>
      </w:pPr>
      <w:r w:rsidDel="00000000" w:rsidR="00000000" w:rsidRPr="00000000">
        <w:rPr>
          <w:rtl w:val="0"/>
        </w:rPr>
        <w:t xml:space="preserve">Cloud architect</w:t>
      </w:r>
    </w:p>
    <w:p w:rsidR="00000000" w:rsidDel="00000000" w:rsidP="00000000" w:rsidRDefault="00000000" w:rsidRPr="00000000" w14:paraId="000000C8">
      <w:pPr>
        <w:numPr>
          <w:ilvl w:val="1"/>
          <w:numId w:val="4"/>
        </w:numPr>
        <w:spacing w:after="0" w:afterAutospacing="0" w:before="0" w:beforeAutospacing="0" w:lineRule="auto"/>
        <w:ind w:left="1440" w:hanging="360"/>
        <w:rPr>
          <w:u w:val="none"/>
        </w:rPr>
      </w:pPr>
      <w:r w:rsidDel="00000000" w:rsidR="00000000" w:rsidRPr="00000000">
        <w:rPr>
          <w:rtl w:val="0"/>
        </w:rPr>
        <w:t xml:space="preserve">Drupal</w:t>
      </w:r>
    </w:p>
    <w:p w:rsidR="00000000" w:rsidDel="00000000" w:rsidP="00000000" w:rsidRDefault="00000000" w:rsidRPr="00000000" w14:paraId="000000C9">
      <w:pPr>
        <w:numPr>
          <w:ilvl w:val="1"/>
          <w:numId w:val="4"/>
        </w:numPr>
        <w:spacing w:after="0" w:afterAutospacing="0" w:before="0" w:beforeAutospacing="0" w:lineRule="auto"/>
        <w:ind w:left="1440" w:hanging="360"/>
        <w:rPr>
          <w:u w:val="none"/>
        </w:rPr>
      </w:pPr>
      <w:r w:rsidDel="00000000" w:rsidR="00000000" w:rsidRPr="00000000">
        <w:rPr>
          <w:rtl w:val="0"/>
        </w:rPr>
        <w:t xml:space="preserve">Kubernetes</w:t>
      </w:r>
    </w:p>
    <w:p w:rsidR="00000000" w:rsidDel="00000000" w:rsidP="00000000" w:rsidRDefault="00000000" w:rsidRPr="00000000" w14:paraId="000000CA">
      <w:pPr>
        <w:numPr>
          <w:ilvl w:val="1"/>
          <w:numId w:val="4"/>
        </w:numPr>
        <w:spacing w:after="0" w:afterAutospacing="0" w:before="0" w:beforeAutospacing="0" w:lineRule="auto"/>
        <w:ind w:left="1440" w:hanging="360"/>
        <w:rPr>
          <w:u w:val="none"/>
        </w:rPr>
      </w:pPr>
      <w:r w:rsidDel="00000000" w:rsidR="00000000" w:rsidRPr="00000000">
        <w:rPr>
          <w:rtl w:val="0"/>
        </w:rPr>
        <w:t xml:space="preserve">specializes in: Databases &amp; Storage </w:t>
      </w:r>
    </w:p>
    <w:p w:rsidR="00000000" w:rsidDel="00000000" w:rsidP="00000000" w:rsidRDefault="00000000" w:rsidRPr="00000000" w14:paraId="000000CB">
      <w:pPr>
        <w:numPr>
          <w:ilvl w:val="1"/>
          <w:numId w:val="4"/>
        </w:numPr>
        <w:spacing w:after="0" w:afterAutospacing="0" w:before="0" w:beforeAutospacing="0" w:lineRule="auto"/>
        <w:ind w:left="1440" w:hanging="360"/>
        <w:rPr>
          <w:u w:val="none"/>
        </w:rPr>
      </w:pPr>
      <w:r w:rsidDel="00000000" w:rsidR="00000000" w:rsidRPr="00000000">
        <w:rPr>
          <w:rtl w:val="0"/>
        </w:rPr>
        <w:t xml:space="preserve">self-taught software eng.</w:t>
      </w:r>
    </w:p>
    <w:p w:rsidR="00000000" w:rsidDel="00000000" w:rsidP="00000000" w:rsidRDefault="00000000" w:rsidRPr="00000000" w14:paraId="000000CC">
      <w:pPr>
        <w:numPr>
          <w:ilvl w:val="1"/>
          <w:numId w:val="4"/>
        </w:numPr>
        <w:spacing w:after="0" w:afterAutospacing="0" w:before="0" w:beforeAutospacing="0" w:lineRule="auto"/>
        <w:ind w:left="1440" w:hanging="360"/>
        <w:rPr>
          <w:ins w:author="Kevin Porter" w:id="0" w:date="2021-04-20T20:17:15Z"/>
          <w:u w:val="none"/>
        </w:rPr>
      </w:pPr>
      <w:r w:rsidDel="00000000" w:rsidR="00000000" w:rsidRPr="00000000">
        <w:rPr>
          <w:rtl w:val="0"/>
        </w:rPr>
        <w:t xml:space="preserve">B.Sc in Finance</w:t>
      </w:r>
      <w:ins w:author="Kevin Porter" w:id="0" w:date="2021-04-20T20:17:15Z">
        <w:r w:rsidDel="00000000" w:rsidR="00000000" w:rsidRPr="00000000">
          <w:rPr>
            <w:rtl w:val="0"/>
          </w:rPr>
        </w:r>
      </w:ins>
    </w:p>
    <w:p w:rsidR="00000000" w:rsidDel="00000000" w:rsidP="00000000" w:rsidRDefault="00000000" w:rsidRPr="00000000" w14:paraId="000000CD">
      <w:pPr>
        <w:numPr>
          <w:ilvl w:val="0"/>
          <w:numId w:val="4"/>
        </w:numPr>
        <w:spacing w:after="0" w:afterAutospacing="0" w:before="0" w:beforeAutospacing="0" w:lineRule="auto"/>
        <w:ind w:left="720" w:hanging="360"/>
        <w:rPr>
          <w:ins w:author="Kevin Porter" w:id="0" w:date="2021-04-20T20:17:15Z"/>
          <w:u w:val="none"/>
        </w:rPr>
      </w:pPr>
      <w:ins w:author="Kevin Porter" w:id="0" w:date="2021-04-20T20:17:15Z">
        <w:r w:rsidDel="00000000" w:rsidR="00000000" w:rsidRPr="00000000">
          <w:rPr>
            <w:rtl w:val="0"/>
          </w:rPr>
          <w:t xml:space="preserve">Kevin Porter - </w:t>
        </w:r>
        <w:r w:rsidDel="00000000" w:rsidR="00000000" w:rsidRPr="00000000">
          <w:fldChar w:fldCharType="begin"/>
        </w:r>
        <w:r w:rsidDel="00000000" w:rsidR="00000000" w:rsidRPr="00000000">
          <w:instrText xml:space="preserve">HYPERLINK "mailto:kev@themapps.com"</w:instrText>
        </w:r>
        <w:r w:rsidDel="00000000" w:rsidR="00000000" w:rsidRPr="00000000">
          <w:fldChar w:fldCharType="separate"/>
        </w:r>
        <w:r w:rsidDel="00000000" w:rsidR="00000000" w:rsidRPr="00000000">
          <w:rPr>
            <w:rtl w:val="0"/>
          </w:rPr>
          <w:t xml:space="preserve">kev@themapps.com</w:t>
        </w:r>
        <w:r w:rsidDel="00000000" w:rsidR="00000000" w:rsidRPr="00000000">
          <w:fldChar w:fldCharType="end"/>
        </w:r>
        <w:r w:rsidDel="00000000" w:rsidR="00000000" w:rsidRPr="00000000">
          <w:rPr>
            <w:rtl w:val="0"/>
          </w:rPr>
        </w:r>
      </w:ins>
    </w:p>
    <w:p w:rsidR="00000000" w:rsidDel="00000000" w:rsidP="00000000" w:rsidRDefault="00000000" w:rsidRPr="00000000" w14:paraId="000000CE">
      <w:pPr>
        <w:numPr>
          <w:ilvl w:val="1"/>
          <w:numId w:val="4"/>
        </w:numPr>
        <w:spacing w:after="0" w:afterAutospacing="0" w:before="0" w:beforeAutospacing="0" w:lineRule="auto"/>
        <w:ind w:left="1440" w:hanging="360"/>
        <w:rPr>
          <w:ins w:author="Kevin Porter" w:id="0" w:date="2021-04-20T20:17:15Z"/>
          <w:u w:val="none"/>
        </w:rPr>
      </w:pPr>
      <w:ins w:author="Kevin Porter" w:id="0" w:date="2021-04-20T20:17:15Z">
        <w:r w:rsidDel="00000000" w:rsidR="00000000" w:rsidRPr="00000000">
          <w:rPr>
            <w:rtl w:val="0"/>
          </w:rPr>
          <w:t xml:space="preserve">Full stack - primarily PHP / Javascript (vanilla and many frameworks/libs of each)</w:t>
        </w:r>
      </w:ins>
    </w:p>
    <w:p w:rsidR="00000000" w:rsidDel="00000000" w:rsidP="00000000" w:rsidRDefault="00000000" w:rsidRPr="00000000" w14:paraId="000000CF">
      <w:pPr>
        <w:numPr>
          <w:ilvl w:val="1"/>
          <w:numId w:val="4"/>
        </w:numPr>
        <w:spacing w:after="240" w:before="0" w:beforeAutospacing="0" w:lineRule="auto"/>
        <w:ind w:left="1440" w:hanging="360"/>
        <w:rPr>
          <w:u w:val="none"/>
          <w:rPrChange w:author="Kevin Porter" w:id="1" w:date="2021-04-20T20:17:18Z">
            <w:rPr>
              <w:u w:val="none"/>
            </w:rPr>
          </w:rPrChange>
        </w:rPr>
        <w:pPrChange w:author="Kevin Porter" w:id="0" w:date="2021-04-20T20:17:18Z">
          <w:pPr>
            <w:numPr>
              <w:ilvl w:val="1"/>
              <w:numId w:val="4"/>
            </w:numPr>
            <w:spacing w:after="240" w:before="240" w:lineRule="auto"/>
            <w:ind w:left="1440" w:hanging="360"/>
          </w:pPr>
        </w:pPrChange>
      </w:pPr>
      <w:ins w:author="Kevin Porter" w:id="0" w:date="2021-04-20T20:17:15Z">
        <w:r w:rsidDel="00000000" w:rsidR="00000000" w:rsidRPr="00000000">
          <w:rPr>
            <w:rtl w:val="0"/>
          </w:rPr>
          <w:t xml:space="preserve">Linux</w:t>
        </w:r>
      </w:ins>
      <w:r w:rsidDel="00000000" w:rsidR="00000000" w:rsidRPr="00000000">
        <w:rPr>
          <w:rtl w:val="0"/>
        </w:rPr>
      </w:r>
    </w:p>
    <w:p w:rsidR="00000000" w:rsidDel="00000000" w:rsidP="00000000" w:rsidRDefault="00000000" w:rsidRPr="00000000" w14:paraId="000000D0">
      <w:pPr>
        <w:rPr>
          <w:sz w:val="32"/>
          <w:szCs w:val="32"/>
        </w:rPr>
      </w:pPr>
      <w:r w:rsidDel="00000000" w:rsidR="00000000" w:rsidRPr="00000000">
        <w:rPr>
          <w:sz w:val="32"/>
          <w:szCs w:val="32"/>
          <w:rtl w:val="0"/>
        </w:rPr>
        <w:t xml:space="preserve">Product</w:t>
      </w:r>
    </w:p>
    <w:p w:rsidR="00000000" w:rsidDel="00000000" w:rsidP="00000000" w:rsidRDefault="00000000" w:rsidRPr="00000000" w14:paraId="000000D1">
      <w:pPr>
        <w:numPr>
          <w:ilvl w:val="0"/>
          <w:numId w:val="10"/>
        </w:numPr>
        <w:ind w:left="720" w:hanging="360"/>
        <w:rPr>
          <w:u w:val="none"/>
        </w:rPr>
      </w:pPr>
      <w:r w:rsidDel="00000000" w:rsidR="00000000" w:rsidRPr="00000000">
        <w:rPr>
          <w:rtl w:val="0"/>
        </w:rPr>
        <w:t xml:space="preserve">Cory Bowman (Currently a Senior Product Manager and Practice Lead) - </w:t>
      </w:r>
      <w:hyperlink r:id="rId29">
        <w:r w:rsidDel="00000000" w:rsidR="00000000" w:rsidRPr="00000000">
          <w:rPr>
            <w:color w:val="1155cc"/>
            <w:u w:val="single"/>
            <w:rtl w:val="0"/>
          </w:rPr>
          <w:t xml:space="preserve">corybowman1@protonmail.com</w:t>
        </w:r>
      </w:hyperlink>
      <w:r w:rsidDel="00000000" w:rsidR="00000000" w:rsidRPr="00000000">
        <w:rPr>
          <w:rtl w:val="0"/>
        </w:rPr>
      </w:r>
    </w:p>
    <w:p w:rsidR="00000000" w:rsidDel="00000000" w:rsidP="00000000" w:rsidRDefault="00000000" w:rsidRPr="00000000" w14:paraId="000000D2">
      <w:pPr>
        <w:numPr>
          <w:ilvl w:val="1"/>
          <w:numId w:val="10"/>
        </w:numPr>
        <w:ind w:left="1440" w:hanging="360"/>
        <w:rPr>
          <w:u w:val="none"/>
        </w:rPr>
      </w:pPr>
      <w:r w:rsidDel="00000000" w:rsidR="00000000" w:rsidRPr="00000000">
        <w:rPr>
          <w:rtl w:val="0"/>
        </w:rPr>
        <w:t xml:space="preserve">Product Management - Lean/Agile but can work however</w:t>
      </w:r>
    </w:p>
    <w:p w:rsidR="00000000" w:rsidDel="00000000" w:rsidP="00000000" w:rsidRDefault="00000000" w:rsidRPr="00000000" w14:paraId="000000D3">
      <w:pPr>
        <w:numPr>
          <w:ilvl w:val="2"/>
          <w:numId w:val="10"/>
        </w:numPr>
        <w:ind w:left="2160" w:hanging="360"/>
        <w:rPr>
          <w:u w:val="none"/>
        </w:rPr>
      </w:pPr>
      <w:r w:rsidDel="00000000" w:rsidR="00000000" w:rsidRPr="00000000">
        <w:rPr>
          <w:rtl w:val="0"/>
        </w:rPr>
        <w:t xml:space="preserve">Roadmapping</w:t>
      </w:r>
    </w:p>
    <w:p w:rsidR="00000000" w:rsidDel="00000000" w:rsidP="00000000" w:rsidRDefault="00000000" w:rsidRPr="00000000" w14:paraId="000000D4">
      <w:pPr>
        <w:numPr>
          <w:ilvl w:val="2"/>
          <w:numId w:val="10"/>
        </w:numPr>
        <w:ind w:left="2160" w:hanging="360"/>
        <w:rPr>
          <w:u w:val="none"/>
        </w:rPr>
      </w:pPr>
      <w:r w:rsidDel="00000000" w:rsidR="00000000" w:rsidRPr="00000000">
        <w:rPr>
          <w:rtl w:val="0"/>
        </w:rPr>
        <w:t xml:space="preserve">Backlog management</w:t>
      </w:r>
    </w:p>
    <w:p w:rsidR="00000000" w:rsidDel="00000000" w:rsidP="00000000" w:rsidRDefault="00000000" w:rsidRPr="00000000" w14:paraId="000000D5">
      <w:pPr>
        <w:numPr>
          <w:ilvl w:val="2"/>
          <w:numId w:val="10"/>
        </w:numPr>
        <w:ind w:left="2160" w:hanging="360"/>
        <w:rPr>
          <w:u w:val="none"/>
        </w:rPr>
      </w:pPr>
      <w:r w:rsidDel="00000000" w:rsidR="00000000" w:rsidRPr="00000000">
        <w:rPr>
          <w:rtl w:val="0"/>
        </w:rPr>
        <w:t xml:space="preserve">Stakeholder management</w:t>
      </w:r>
    </w:p>
    <w:p w:rsidR="00000000" w:rsidDel="00000000" w:rsidP="00000000" w:rsidRDefault="00000000" w:rsidRPr="00000000" w14:paraId="000000D6">
      <w:pPr>
        <w:numPr>
          <w:ilvl w:val="2"/>
          <w:numId w:val="10"/>
        </w:numPr>
        <w:ind w:left="2160" w:hanging="360"/>
        <w:rPr>
          <w:u w:val="none"/>
        </w:rPr>
      </w:pPr>
      <w:r w:rsidDel="00000000" w:rsidR="00000000" w:rsidRPr="00000000">
        <w:rPr>
          <w:rtl w:val="0"/>
        </w:rPr>
        <w:t xml:space="preserve">Facilitation</w:t>
      </w:r>
    </w:p>
    <w:p w:rsidR="00000000" w:rsidDel="00000000" w:rsidP="00000000" w:rsidRDefault="00000000" w:rsidRPr="00000000" w14:paraId="000000D7">
      <w:pPr>
        <w:numPr>
          <w:ilvl w:val="2"/>
          <w:numId w:val="10"/>
        </w:numPr>
        <w:ind w:left="2160" w:hanging="360"/>
        <w:rPr>
          <w:u w:val="none"/>
        </w:rPr>
      </w:pPr>
      <w:r w:rsidDel="00000000" w:rsidR="00000000" w:rsidRPr="00000000">
        <w:rPr>
          <w:rtl w:val="0"/>
        </w:rPr>
        <w:t xml:space="preserve">Knowledge management</w:t>
      </w:r>
    </w:p>
    <w:p w:rsidR="00000000" w:rsidDel="00000000" w:rsidP="00000000" w:rsidRDefault="00000000" w:rsidRPr="00000000" w14:paraId="000000D8">
      <w:pPr>
        <w:numPr>
          <w:ilvl w:val="2"/>
          <w:numId w:val="10"/>
        </w:numPr>
        <w:ind w:left="2160" w:hanging="360"/>
        <w:rPr>
          <w:u w:val="none"/>
        </w:rPr>
      </w:pPr>
      <w:r w:rsidDel="00000000" w:rsidR="00000000" w:rsidRPr="00000000">
        <w:rPr>
          <w:rtl w:val="0"/>
        </w:rPr>
        <w:t xml:space="preserve">Basic branding/marketing</w:t>
      </w:r>
    </w:p>
    <w:p w:rsidR="00000000" w:rsidDel="00000000" w:rsidP="00000000" w:rsidRDefault="00000000" w:rsidRPr="00000000" w14:paraId="000000D9">
      <w:pPr>
        <w:numPr>
          <w:ilvl w:val="2"/>
          <w:numId w:val="10"/>
        </w:numPr>
        <w:ind w:left="2160" w:hanging="360"/>
        <w:rPr>
          <w:u w:val="none"/>
        </w:rPr>
      </w:pPr>
      <w:r w:rsidDel="00000000" w:rsidR="00000000" w:rsidRPr="00000000">
        <w:rPr>
          <w:rtl w:val="0"/>
        </w:rPr>
        <w:t xml:space="preserve">Basically all the stuff OTHER than building the darn thing</w:t>
      </w:r>
    </w:p>
    <w:p w:rsidR="00000000" w:rsidDel="00000000" w:rsidP="00000000" w:rsidRDefault="00000000" w:rsidRPr="00000000" w14:paraId="000000DA">
      <w:pPr>
        <w:numPr>
          <w:ilvl w:val="1"/>
          <w:numId w:val="10"/>
        </w:numPr>
        <w:ind w:left="1440" w:hanging="360"/>
        <w:rPr>
          <w:u w:val="none"/>
        </w:rPr>
      </w:pPr>
      <w:r w:rsidDel="00000000" w:rsidR="00000000" w:rsidRPr="00000000">
        <w:rPr>
          <w:rtl w:val="0"/>
        </w:rPr>
        <w:t xml:space="preserve">User/Customer Research - most familiar with User Centered Design</w:t>
      </w:r>
    </w:p>
    <w:p w:rsidR="00000000" w:rsidDel="00000000" w:rsidP="00000000" w:rsidRDefault="00000000" w:rsidRPr="00000000" w14:paraId="000000DB">
      <w:pPr>
        <w:numPr>
          <w:ilvl w:val="1"/>
          <w:numId w:val="10"/>
        </w:numPr>
        <w:ind w:left="1440" w:hanging="360"/>
        <w:rPr>
          <w:u w:val="none"/>
        </w:rPr>
      </w:pPr>
      <w:r w:rsidDel="00000000" w:rsidR="00000000" w:rsidRPr="00000000">
        <w:rPr>
          <w:rtl w:val="0"/>
        </w:rPr>
        <w:t xml:space="preserve">Passing UX design (Mostly Figma)</w:t>
      </w:r>
    </w:p>
    <w:p w:rsidR="00000000" w:rsidDel="00000000" w:rsidP="00000000" w:rsidRDefault="00000000" w:rsidRPr="00000000" w14:paraId="000000DC">
      <w:pPr>
        <w:numPr>
          <w:ilvl w:val="1"/>
          <w:numId w:val="10"/>
        </w:numPr>
        <w:ind w:left="1440" w:hanging="360"/>
        <w:rPr>
          <w:u w:val="none"/>
        </w:rPr>
      </w:pPr>
      <w:r w:rsidDel="00000000" w:rsidR="00000000" w:rsidRPr="00000000">
        <w:rPr>
          <w:rtl w:val="0"/>
        </w:rPr>
        <w:t xml:space="preserve">Abysmal dev capabilities but understand path to prod </w:t>
      </w:r>
    </w:p>
    <w:p w:rsidR="00000000" w:rsidDel="00000000" w:rsidP="00000000" w:rsidRDefault="00000000" w:rsidRPr="00000000" w14:paraId="000000DD">
      <w:pPr>
        <w:numPr>
          <w:ilvl w:val="0"/>
          <w:numId w:val="10"/>
        </w:numPr>
        <w:ind w:left="720" w:hanging="360"/>
        <w:rPr>
          <w:u w:val="none"/>
        </w:rPr>
      </w:pPr>
      <w:r w:rsidDel="00000000" w:rsidR="00000000" w:rsidRPr="00000000">
        <w:rPr>
          <w:rtl w:val="0"/>
        </w:rPr>
        <w:t xml:space="preserve">Kade Green</w:t>
      </w:r>
    </w:p>
    <w:p w:rsidR="00000000" w:rsidDel="00000000" w:rsidP="00000000" w:rsidRDefault="00000000" w:rsidRPr="00000000" w14:paraId="000000DE">
      <w:pPr>
        <w:numPr>
          <w:ilvl w:val="1"/>
          <w:numId w:val="10"/>
        </w:numPr>
        <w:ind w:left="1440" w:hanging="360"/>
        <w:rPr>
          <w:u w:val="none"/>
        </w:rPr>
      </w:pPr>
      <w:r w:rsidDel="00000000" w:rsidR="00000000" w:rsidRPr="00000000">
        <w:rPr>
          <w:rtl w:val="0"/>
        </w:rPr>
        <w:t xml:space="preserve">Software engineer/architect </w:t>
      </w:r>
    </w:p>
    <w:p w:rsidR="00000000" w:rsidDel="00000000" w:rsidP="00000000" w:rsidRDefault="00000000" w:rsidRPr="00000000" w14:paraId="000000DF">
      <w:pPr>
        <w:numPr>
          <w:ilvl w:val="1"/>
          <w:numId w:val="10"/>
        </w:numPr>
        <w:ind w:left="1440" w:hanging="360"/>
        <w:rPr>
          <w:u w:val="none"/>
        </w:rPr>
      </w:pPr>
      <w:r w:rsidDel="00000000" w:rsidR="00000000" w:rsidRPr="00000000">
        <w:rPr>
          <w:rtl w:val="0"/>
        </w:rPr>
        <w:t xml:space="preserve">entrepreneur</w:t>
      </w:r>
    </w:p>
    <w:p w:rsidR="00000000" w:rsidDel="00000000" w:rsidP="00000000" w:rsidRDefault="00000000" w:rsidRPr="00000000" w14:paraId="000000E0">
      <w:pPr>
        <w:numPr>
          <w:ilvl w:val="1"/>
          <w:numId w:val="10"/>
        </w:numPr>
        <w:ind w:left="1440" w:hanging="360"/>
        <w:rPr>
          <w:u w:val="none"/>
        </w:rPr>
      </w:pPr>
      <w:r w:rsidDel="00000000" w:rsidR="00000000" w:rsidRPr="00000000">
        <w:rPr>
          <w:rtl w:val="0"/>
        </w:rPr>
        <w:t xml:space="preserve">8 years of Video streaming experience.</w:t>
      </w:r>
    </w:p>
    <w:p w:rsidR="00000000" w:rsidDel="00000000" w:rsidP="00000000" w:rsidRDefault="00000000" w:rsidRPr="00000000" w14:paraId="000000E1">
      <w:pPr>
        <w:numPr>
          <w:ilvl w:val="1"/>
          <w:numId w:val="10"/>
        </w:numPr>
        <w:ind w:left="1440" w:hanging="360"/>
        <w:rPr>
          <w:u w:val="none"/>
        </w:rPr>
      </w:pPr>
      <w:hyperlink r:id="rId30">
        <w:r w:rsidDel="00000000" w:rsidR="00000000" w:rsidRPr="00000000">
          <w:rPr>
            <w:color w:val="1155cc"/>
            <w:u w:val="single"/>
            <w:rtl w:val="0"/>
          </w:rPr>
          <w:t xml:space="preserve">kadesgreen@gmail.com</w:t>
        </w:r>
      </w:hyperlink>
      <w:r w:rsidDel="00000000" w:rsidR="00000000" w:rsidRPr="00000000">
        <w:rPr>
          <w:rtl w:val="0"/>
        </w:rPr>
      </w:r>
    </w:p>
    <w:p w:rsidR="00000000" w:rsidDel="00000000" w:rsidP="00000000" w:rsidRDefault="00000000" w:rsidRPr="00000000" w14:paraId="000000E2">
      <w:pPr>
        <w:pStyle w:val="Heading2"/>
        <w:rPr/>
      </w:pPr>
      <w:bookmarkStart w:colFirst="0" w:colLast="0" w:name="_fao6j4l5vf0" w:id="0"/>
      <w:bookmarkEnd w:id="0"/>
      <w:r w:rsidDel="00000000" w:rsidR="00000000" w:rsidRPr="00000000">
        <w:rPr>
          <w:rtl w:val="0"/>
        </w:rPr>
        <w:t xml:space="preserve">Dev Tools</w:t>
      </w:r>
    </w:p>
    <w:p w:rsidR="00000000" w:rsidDel="00000000" w:rsidP="00000000" w:rsidRDefault="00000000" w:rsidRPr="00000000" w14:paraId="000000E3">
      <w:pPr>
        <w:numPr>
          <w:ilvl w:val="0"/>
          <w:numId w:val="8"/>
        </w:numPr>
        <w:ind w:left="720" w:hanging="360"/>
        <w:rPr>
          <w:u w:val="none"/>
        </w:rPr>
      </w:pPr>
      <w:r w:rsidDel="00000000" w:rsidR="00000000" w:rsidRPr="00000000">
        <w:rPr>
          <w:rtl w:val="0"/>
        </w:rPr>
        <w:t xml:space="preserve">MonoRail - </w:t>
      </w:r>
      <w:hyperlink r:id="rId31">
        <w:r w:rsidDel="00000000" w:rsidR="00000000" w:rsidRPr="00000000">
          <w:rPr>
            <w:color w:val="1155cc"/>
            <w:u w:val="single"/>
            <w:rtl w:val="0"/>
          </w:rPr>
          <w:t xml:space="preserve">wiki</w:t>
        </w:r>
      </w:hyperlink>
      <w:r w:rsidDel="00000000" w:rsidR="00000000" w:rsidRPr="00000000">
        <w:rPr>
          <w:rtl w:val="0"/>
        </w:rPr>
      </w:r>
    </w:p>
    <w:p w:rsidR="00000000" w:rsidDel="00000000" w:rsidP="00000000" w:rsidRDefault="00000000" w:rsidRPr="00000000" w14:paraId="000000E4">
      <w:pPr>
        <w:numPr>
          <w:ilvl w:val="0"/>
          <w:numId w:val="8"/>
        </w:numPr>
        <w:ind w:left="720" w:hanging="360"/>
        <w:rPr>
          <w:u w:val="none"/>
        </w:rPr>
      </w:pPr>
      <w:r w:rsidDel="00000000" w:rsidR="00000000" w:rsidRPr="00000000">
        <w:rPr>
          <w:rtl w:val="0"/>
        </w:rPr>
        <w:t xml:space="preserve">GitHub: primary</w:t>
      </w:r>
    </w:p>
    <w:p w:rsidR="00000000" w:rsidDel="00000000" w:rsidP="00000000" w:rsidRDefault="00000000" w:rsidRPr="00000000" w14:paraId="000000E5">
      <w:pPr>
        <w:numPr>
          <w:ilvl w:val="0"/>
          <w:numId w:val="8"/>
        </w:numPr>
        <w:ind w:left="720" w:hanging="360"/>
        <w:rPr>
          <w:u w:val="none"/>
        </w:rPr>
      </w:pPr>
      <w:r w:rsidDel="00000000" w:rsidR="00000000" w:rsidRPr="00000000">
        <w:rPr>
          <w:rtl w:val="0"/>
        </w:rPr>
        <w:t xml:space="preserve">GitGogs: local mirror</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Vagrant: dev &amp;, test nodes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Trello / Kanban board:</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Consider prioritizing Paid dev tools - that are worth the money.</w:t>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ex. </w:t>
      </w:r>
      <w:commentRangeStart w:id="0"/>
      <w:r w:rsidDel="00000000" w:rsidR="00000000" w:rsidRPr="00000000">
        <w:rPr>
          <w:rtl w:val="0"/>
        </w:rPr>
        <w:t xml:space="preserve">Asana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rPr/>
      </w:pPr>
      <w:bookmarkStart w:colFirst="0" w:colLast="0" w:name="_y650kny54zzp" w:id="1"/>
      <w:bookmarkEnd w:id="1"/>
      <w:r w:rsidDel="00000000" w:rsidR="00000000" w:rsidRPr="00000000">
        <w:rPr>
          <w:rtl w:val="0"/>
        </w:rPr>
        <w:t xml:space="preserve">Teams</w:t>
      </w:r>
    </w:p>
    <w:p w:rsidR="00000000" w:rsidDel="00000000" w:rsidP="00000000" w:rsidRDefault="00000000" w:rsidRPr="00000000" w14:paraId="000000EE">
      <w:pPr>
        <w:rPr/>
      </w:pPr>
      <w:r w:rsidDel="00000000" w:rsidR="00000000" w:rsidRPr="00000000">
        <w:rPr>
          <w:rtl w:val="0"/>
        </w:rPr>
        <w:t xml:space="preserve">Put your name under the team that you want to be a part of. Also put your element name if it is different than your actual name.</w:t>
      </w:r>
    </w:p>
    <w:p w:rsidR="00000000" w:rsidDel="00000000" w:rsidP="00000000" w:rsidRDefault="00000000" w:rsidRPr="00000000" w14:paraId="000000EF">
      <w:pPr>
        <w:numPr>
          <w:ilvl w:val="0"/>
          <w:numId w:val="11"/>
        </w:numPr>
        <w:ind w:left="720" w:hanging="360"/>
        <w:rPr>
          <w:u w:val="none"/>
        </w:rPr>
      </w:pPr>
      <w:r w:rsidDel="00000000" w:rsidR="00000000" w:rsidRPr="00000000">
        <w:rPr>
          <w:rtl w:val="0"/>
        </w:rPr>
        <w:t xml:space="preserve">Installer/Manager/Front-End</w:t>
      </w:r>
    </w:p>
    <w:p w:rsidR="00000000" w:rsidDel="00000000" w:rsidP="00000000" w:rsidRDefault="00000000" w:rsidRPr="00000000" w14:paraId="000000F0">
      <w:pPr>
        <w:numPr>
          <w:ilvl w:val="1"/>
          <w:numId w:val="11"/>
        </w:numPr>
        <w:ind w:left="1440" w:hanging="360"/>
        <w:rPr>
          <w:u w:val="none"/>
        </w:rPr>
      </w:pPr>
      <w:r w:rsidDel="00000000" w:rsidR="00000000" w:rsidRPr="00000000">
        <w:rPr>
          <w:rtl w:val="0"/>
        </w:rPr>
        <w:t xml:space="preserve">Stephen Nilsen</w:t>
      </w:r>
    </w:p>
    <w:p w:rsidR="00000000" w:rsidDel="00000000" w:rsidP="00000000" w:rsidRDefault="00000000" w:rsidRPr="00000000" w14:paraId="000000F1">
      <w:pPr>
        <w:numPr>
          <w:ilvl w:val="2"/>
          <w:numId w:val="11"/>
        </w:numPr>
        <w:ind w:left="2160" w:hanging="360"/>
        <w:rPr>
          <w:u w:val="none"/>
        </w:rPr>
      </w:pPr>
      <w:del w:author="Stephen Nilsen" w:id="2" w:date="2021-04-20T20:14:05Z">
        <w:r w:rsidDel="00000000" w:rsidR="00000000" w:rsidRPr="00000000">
          <w:rPr>
            <w:rtl w:val="0"/>
          </w:rPr>
          <w:delText xml:space="preserve">Would like to be considered for team lead / design / architecting</w:delText>
        </w:r>
      </w:del>
      <w:r w:rsidDel="00000000" w:rsidR="00000000" w:rsidRPr="00000000">
        <w:rPr>
          <w:rtl w:val="0"/>
        </w:rPr>
      </w:r>
    </w:p>
    <w:p w:rsidR="00000000" w:rsidDel="00000000" w:rsidP="00000000" w:rsidRDefault="00000000" w:rsidRPr="00000000" w14:paraId="000000F2">
      <w:pPr>
        <w:numPr>
          <w:ilvl w:val="1"/>
          <w:numId w:val="11"/>
        </w:numPr>
        <w:ind w:left="1440" w:hanging="360"/>
        <w:rPr>
          <w:u w:val="none"/>
        </w:rPr>
      </w:pPr>
      <w:r w:rsidDel="00000000" w:rsidR="00000000" w:rsidRPr="00000000">
        <w:rPr>
          <w:rtl w:val="0"/>
        </w:rPr>
        <w:t xml:space="preserve">Phillip Fisher - architecture, developer</w:t>
      </w:r>
    </w:p>
    <w:p w:rsidR="00000000" w:rsidDel="00000000" w:rsidP="00000000" w:rsidRDefault="00000000" w:rsidRPr="00000000" w14:paraId="000000F3">
      <w:pPr>
        <w:numPr>
          <w:ilvl w:val="1"/>
          <w:numId w:val="11"/>
        </w:numPr>
        <w:ind w:left="1440" w:hanging="360"/>
        <w:rPr>
          <w:u w:val="none"/>
        </w:rPr>
      </w:pPr>
      <w:r w:rsidDel="00000000" w:rsidR="00000000" w:rsidRPr="00000000">
        <w:rPr>
          <w:rtl w:val="0"/>
        </w:rPr>
        <w:t xml:space="preserve">Ryan Glover</w:t>
      </w:r>
    </w:p>
    <w:p w:rsidR="00000000" w:rsidDel="00000000" w:rsidP="00000000" w:rsidRDefault="00000000" w:rsidRPr="00000000" w14:paraId="000000F4">
      <w:pPr>
        <w:numPr>
          <w:ilvl w:val="1"/>
          <w:numId w:val="11"/>
        </w:numPr>
        <w:ind w:left="1440" w:hanging="360"/>
        <w:rPr>
          <w:u w:val="none"/>
        </w:rPr>
      </w:pPr>
      <w:r w:rsidDel="00000000" w:rsidR="00000000" w:rsidRPr="00000000">
        <w:rPr>
          <w:rtl w:val="0"/>
        </w:rPr>
        <w:t xml:space="preserve">QuakePhil</w:t>
      </w:r>
    </w:p>
    <w:p w:rsidR="00000000" w:rsidDel="00000000" w:rsidP="00000000" w:rsidRDefault="00000000" w:rsidRPr="00000000" w14:paraId="000000F5">
      <w:pPr>
        <w:numPr>
          <w:ilvl w:val="1"/>
          <w:numId w:val="11"/>
        </w:numPr>
        <w:ind w:left="1440" w:hanging="360"/>
        <w:rPr>
          <w:u w:val="none"/>
        </w:rPr>
      </w:pPr>
      <w:hyperlink r:id="rId32">
        <w:r w:rsidDel="00000000" w:rsidR="00000000" w:rsidRPr="00000000">
          <w:rPr>
            <w:color w:val="0000ee"/>
            <w:u w:val="single"/>
            <w:shd w:fill="auto" w:val="clear"/>
            <w:rtl w:val="0"/>
          </w:rPr>
          <w:t xml:space="preserve">TJ Phippen</w:t>
        </w:r>
      </w:hyperlink>
      <w:r w:rsidDel="00000000" w:rsidR="00000000" w:rsidRPr="00000000">
        <w:rPr>
          <w:rtl w:val="0"/>
        </w:rPr>
      </w:r>
    </w:p>
    <w:p w:rsidR="00000000" w:rsidDel="00000000" w:rsidP="00000000" w:rsidRDefault="00000000" w:rsidRPr="00000000" w14:paraId="000000F6">
      <w:pPr>
        <w:numPr>
          <w:ilvl w:val="1"/>
          <w:numId w:val="11"/>
        </w:numPr>
        <w:ind w:left="1440" w:hanging="360"/>
        <w:rPr>
          <w:u w:val="none"/>
        </w:rPr>
      </w:pPr>
      <w:r w:rsidDel="00000000" w:rsidR="00000000" w:rsidRPr="00000000">
        <w:rPr>
          <w:rtl w:val="0"/>
        </w:rPr>
        <w:t xml:space="preserve">Bashar Jaan Khan</w:t>
      </w:r>
    </w:p>
    <w:p w:rsidR="00000000" w:rsidDel="00000000" w:rsidP="00000000" w:rsidRDefault="00000000" w:rsidRPr="00000000" w14:paraId="000000F7">
      <w:pPr>
        <w:numPr>
          <w:ilvl w:val="1"/>
          <w:numId w:val="11"/>
        </w:numPr>
        <w:ind w:left="1440" w:hanging="360"/>
        <w:rPr>
          <w:u w:val="none"/>
        </w:rPr>
      </w:pPr>
      <w:r w:rsidDel="00000000" w:rsidR="00000000" w:rsidRPr="00000000">
        <w:rPr>
          <w:rtl w:val="0"/>
        </w:rPr>
        <w:t xml:space="preserve">Rachel Campbell</w:t>
      </w:r>
      <w:ins w:author="Anonymous" w:id="3" w:date="2021-04-20T20:09:32Z">
        <w:r w:rsidDel="00000000" w:rsidR="00000000" w:rsidRPr="00000000">
          <w:rPr>
            <w:rtl w:val="0"/>
          </w:rPr>
          <w:t xml:space="preserve"> (relizabet)</w:t>
        </w:r>
      </w:ins>
      <w:r w:rsidDel="00000000" w:rsidR="00000000" w:rsidRPr="00000000">
        <w:rPr>
          <w:rtl w:val="0"/>
        </w:rPr>
      </w:r>
    </w:p>
    <w:p w:rsidR="00000000" w:rsidDel="00000000" w:rsidP="00000000" w:rsidRDefault="00000000" w:rsidRPr="00000000" w14:paraId="000000F8">
      <w:pPr>
        <w:numPr>
          <w:ilvl w:val="1"/>
          <w:numId w:val="11"/>
        </w:numPr>
        <w:ind w:left="1440" w:hanging="360"/>
        <w:rPr>
          <w:u w:val="none"/>
        </w:rPr>
      </w:pPr>
      <w:r w:rsidDel="00000000" w:rsidR="00000000" w:rsidRPr="00000000">
        <w:rPr>
          <w:rtl w:val="0"/>
        </w:rPr>
        <w:t xml:space="preserve">Stephen Dollinger</w:t>
      </w:r>
    </w:p>
    <w:p w:rsidR="00000000" w:rsidDel="00000000" w:rsidP="00000000" w:rsidRDefault="00000000" w:rsidRPr="00000000" w14:paraId="000000F9">
      <w:pPr>
        <w:numPr>
          <w:ilvl w:val="0"/>
          <w:numId w:val="11"/>
        </w:numPr>
        <w:ind w:left="720" w:hanging="360"/>
        <w:rPr>
          <w:u w:val="none"/>
        </w:rPr>
      </w:pPr>
      <w:commentRangeStart w:id="1"/>
      <w:r w:rsidDel="00000000" w:rsidR="00000000" w:rsidRPr="00000000">
        <w:rPr>
          <w:rtl w:val="0"/>
        </w:rPr>
        <w:t xml:space="preserve">RSS 3.0</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A">
      <w:pPr>
        <w:numPr>
          <w:ilvl w:val="1"/>
          <w:numId w:val="11"/>
        </w:numPr>
        <w:ind w:left="1440" w:hanging="360"/>
        <w:rPr>
          <w:u w:val="none"/>
        </w:rPr>
      </w:pPr>
      <w:r w:rsidDel="00000000" w:rsidR="00000000" w:rsidRPr="00000000">
        <w:rPr>
          <w:rtl w:val="0"/>
        </w:rPr>
        <w:t xml:space="preserve">Ryan Glover</w:t>
      </w:r>
    </w:p>
    <w:p w:rsidR="00000000" w:rsidDel="00000000" w:rsidP="00000000" w:rsidRDefault="00000000" w:rsidRPr="00000000" w14:paraId="000000FB">
      <w:pPr>
        <w:numPr>
          <w:ilvl w:val="1"/>
          <w:numId w:val="11"/>
        </w:numPr>
        <w:ind w:left="1440" w:hanging="360"/>
        <w:rPr>
          <w:u w:val="none"/>
        </w:rPr>
      </w:pPr>
      <w:r w:rsidDel="00000000" w:rsidR="00000000" w:rsidRPr="00000000">
        <w:rPr>
          <w:rtl w:val="0"/>
        </w:rPr>
        <w:t xml:space="preserve">Bashar Jaan Khan</w:t>
      </w:r>
    </w:p>
    <w:p w:rsidR="00000000" w:rsidDel="00000000" w:rsidP="00000000" w:rsidRDefault="00000000" w:rsidRPr="00000000" w14:paraId="000000FC">
      <w:pPr>
        <w:numPr>
          <w:ilvl w:val="1"/>
          <w:numId w:val="11"/>
        </w:numPr>
        <w:ind w:left="1440" w:hanging="360"/>
        <w:rPr>
          <w:ins w:author="Mc Donagh" w:id="4" w:date="2021-04-20T20:13:07Z"/>
          <w:u w:val="none"/>
        </w:rPr>
      </w:pPr>
      <w:r w:rsidDel="00000000" w:rsidR="00000000" w:rsidRPr="00000000">
        <w:rPr>
          <w:rtl w:val="0"/>
        </w:rPr>
        <w:t xml:space="preserve">Eivar Montenegro</w:t>
      </w:r>
      <w:ins w:author="Mc Donagh" w:id="4" w:date="2021-04-20T20:13:07Z">
        <w:r w:rsidDel="00000000" w:rsidR="00000000" w:rsidRPr="00000000">
          <w:rPr>
            <w:rtl w:val="0"/>
          </w:rPr>
        </w:r>
      </w:ins>
    </w:p>
    <w:p w:rsidR="00000000" w:rsidDel="00000000" w:rsidP="00000000" w:rsidRDefault="00000000" w:rsidRPr="00000000" w14:paraId="000000FD">
      <w:pPr>
        <w:numPr>
          <w:ilvl w:val="1"/>
          <w:numId w:val="11"/>
        </w:numPr>
        <w:ind w:left="1440" w:hanging="360"/>
        <w:rPr>
          <w:u w:val="none"/>
          <w:rPrChange w:author="Mc Donagh" w:id="5" w:date="2021-04-20T20:13:12Z">
            <w:rPr>
              <w:u w:val="none"/>
            </w:rPr>
          </w:rPrChange>
        </w:rPr>
        <w:pPrChange w:author="Mc Donagh" w:id="0" w:date="2021-04-20T20:13:12Z">
          <w:pPr>
            <w:numPr>
              <w:ilvl w:val="1"/>
              <w:numId w:val="11"/>
            </w:numPr>
            <w:ind w:left="1440" w:hanging="360"/>
          </w:pPr>
        </w:pPrChange>
      </w:pPr>
      <w:ins w:author="Mc Donagh" w:id="4" w:date="2021-04-20T20:13:07Z">
        <w:r w:rsidDel="00000000" w:rsidR="00000000" w:rsidRPr="00000000">
          <w:rPr>
            <w:rtl w:val="0"/>
          </w:rPr>
          <w:t xml:space="preserve">Michael McDonagh</w:t>
        </w:r>
      </w:ins>
      <w:r w:rsidDel="00000000" w:rsidR="00000000" w:rsidRPr="00000000">
        <w:rPr>
          <w:rtl w:val="0"/>
        </w:rPr>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Bullet Proof (pentest, anti-deplatforming, etc)</w:t>
      </w:r>
      <w:ins w:author="Kade Green" w:id="6" w:date="2021-04-20T20:13:15Z">
        <w:r w:rsidDel="00000000" w:rsidR="00000000" w:rsidRPr="00000000">
          <w:rPr>
            <w:rtl w:val="0"/>
          </w:rPr>
          <w:t xml:space="preserve"> Is this really "Pen Testing" or allowing for not being deplatformed?</w:t>
        </w:r>
      </w:ins>
      <w:r w:rsidDel="00000000" w:rsidR="00000000" w:rsidRPr="00000000">
        <w:rPr>
          <w:rtl w:val="0"/>
        </w:rPr>
      </w:r>
    </w:p>
    <w:p w:rsidR="00000000" w:rsidDel="00000000" w:rsidP="00000000" w:rsidRDefault="00000000" w:rsidRPr="00000000" w14:paraId="000000FF">
      <w:pPr>
        <w:numPr>
          <w:ilvl w:val="1"/>
          <w:numId w:val="11"/>
        </w:numPr>
        <w:ind w:left="1440" w:hanging="360"/>
        <w:rPr>
          <w:u w:val="none"/>
        </w:rPr>
      </w:pPr>
      <w:r w:rsidDel="00000000" w:rsidR="00000000" w:rsidRPr="00000000">
        <w:rPr>
          <w:rtl w:val="0"/>
        </w:rPr>
        <w:t xml:space="preserve">Kade Green</w:t>
      </w:r>
    </w:p>
    <w:p w:rsidR="00000000" w:rsidDel="00000000" w:rsidP="00000000" w:rsidRDefault="00000000" w:rsidRPr="00000000" w14:paraId="00000100">
      <w:pPr>
        <w:numPr>
          <w:ilvl w:val="1"/>
          <w:numId w:val="11"/>
        </w:numPr>
        <w:ind w:left="1440" w:hanging="360"/>
        <w:rPr>
          <w:ins w:author="Mc Donagh" w:id="7" w:date="2021-04-20T20:12:45Z"/>
          <w:u w:val="none"/>
        </w:rPr>
      </w:pPr>
      <w:r w:rsidDel="00000000" w:rsidR="00000000" w:rsidRPr="00000000">
        <w:rPr>
          <w:rtl w:val="0"/>
        </w:rPr>
        <w:t xml:space="preserve">QuakePhil</w:t>
      </w:r>
      <w:ins w:author="Mc Donagh" w:id="7" w:date="2021-04-20T20:12:45Z">
        <w:r w:rsidDel="00000000" w:rsidR="00000000" w:rsidRPr="00000000">
          <w:rPr>
            <w:rtl w:val="0"/>
          </w:rPr>
        </w:r>
      </w:ins>
    </w:p>
    <w:p w:rsidR="00000000" w:rsidDel="00000000" w:rsidP="00000000" w:rsidRDefault="00000000" w:rsidRPr="00000000" w14:paraId="00000101">
      <w:pPr>
        <w:numPr>
          <w:ilvl w:val="1"/>
          <w:numId w:val="11"/>
        </w:numPr>
        <w:ind w:left="1440" w:hanging="360"/>
        <w:rPr>
          <w:ins w:author="Andrei Tuculescu" w:id="8" w:date="2021-04-20T20:13:36Z"/>
          <w:u w:val="none"/>
        </w:rPr>
      </w:pPr>
      <w:ins w:author="Mc Donagh" w:id="7" w:date="2021-04-20T20:12:45Z">
        <w:r w:rsidDel="00000000" w:rsidR="00000000" w:rsidRPr="00000000">
          <w:rPr>
            <w:rtl w:val="0"/>
          </w:rPr>
          <w:t xml:space="preserve">Michael McDonagh</w:t>
        </w:r>
      </w:ins>
      <w:ins w:author="Andrei Tuculescu" w:id="8" w:date="2021-04-20T20:13:36Z">
        <w:r w:rsidDel="00000000" w:rsidR="00000000" w:rsidRPr="00000000">
          <w:rPr>
            <w:rtl w:val="0"/>
          </w:rPr>
        </w:r>
      </w:ins>
    </w:p>
    <w:p w:rsidR="00000000" w:rsidDel="00000000" w:rsidP="00000000" w:rsidRDefault="00000000" w:rsidRPr="00000000" w14:paraId="00000102">
      <w:pPr>
        <w:numPr>
          <w:ilvl w:val="1"/>
          <w:numId w:val="11"/>
        </w:numPr>
        <w:ind w:left="1440" w:hanging="360"/>
        <w:rPr>
          <w:u w:val="none"/>
        </w:rPr>
      </w:pPr>
      <w:ins w:author="Andrei Tuculescu" w:id="8" w:date="2021-04-20T20:13:36Z">
        <w:r w:rsidDel="00000000" w:rsidR="00000000" w:rsidRPr="00000000">
          <w:rPr>
            <w:rtl w:val="0"/>
          </w:rPr>
          <w:t xml:space="preserve">Andrei Tuculescu</w:t>
        </w:r>
      </w:ins>
      <w:r w:rsidDel="00000000" w:rsidR="00000000" w:rsidRPr="00000000">
        <w:rPr>
          <w:rtl w:val="0"/>
        </w:rPr>
      </w:r>
    </w:p>
    <w:p w:rsidR="00000000" w:rsidDel="00000000" w:rsidP="00000000" w:rsidRDefault="00000000" w:rsidRPr="00000000" w14:paraId="00000103">
      <w:pPr>
        <w:numPr>
          <w:ilvl w:val="0"/>
          <w:numId w:val="11"/>
        </w:numPr>
        <w:ind w:left="720" w:hanging="360"/>
        <w:rPr>
          <w:u w:val="none"/>
        </w:rPr>
      </w:pPr>
      <w:r w:rsidDel="00000000" w:rsidR="00000000" w:rsidRPr="00000000">
        <w:rPr>
          <w:rtl w:val="0"/>
        </w:rPr>
        <w:t xml:space="preserve">Distributed Storage/Serverless</w:t>
      </w:r>
    </w:p>
    <w:p w:rsidR="00000000" w:rsidDel="00000000" w:rsidP="00000000" w:rsidRDefault="00000000" w:rsidRPr="00000000" w14:paraId="00000104">
      <w:pPr>
        <w:numPr>
          <w:ilvl w:val="1"/>
          <w:numId w:val="11"/>
        </w:numPr>
        <w:ind w:left="1440" w:hanging="360"/>
        <w:rPr>
          <w:u w:val="none"/>
        </w:rPr>
      </w:pPr>
      <w:r w:rsidDel="00000000" w:rsidR="00000000" w:rsidRPr="00000000">
        <w:rPr>
          <w:rtl w:val="0"/>
        </w:rPr>
        <w:t xml:space="preserve">Ben Nathaniel</w:t>
      </w:r>
    </w:p>
    <w:p w:rsidR="00000000" w:rsidDel="00000000" w:rsidP="00000000" w:rsidRDefault="00000000" w:rsidRPr="00000000" w14:paraId="00000105">
      <w:pPr>
        <w:numPr>
          <w:ilvl w:val="1"/>
          <w:numId w:val="11"/>
        </w:numPr>
        <w:ind w:left="1440" w:hanging="360"/>
        <w:rPr>
          <w:u w:val="none"/>
        </w:rPr>
      </w:pPr>
      <w:r w:rsidDel="00000000" w:rsidR="00000000" w:rsidRPr="00000000">
        <w:rPr>
          <w:rtl w:val="0"/>
        </w:rPr>
        <w:t xml:space="preserve">QuakePhil</w:t>
      </w:r>
    </w:p>
    <w:p w:rsidR="00000000" w:rsidDel="00000000" w:rsidP="00000000" w:rsidRDefault="00000000" w:rsidRPr="00000000" w14:paraId="00000106">
      <w:pPr>
        <w:numPr>
          <w:ilvl w:val="1"/>
          <w:numId w:val="11"/>
        </w:numPr>
        <w:ind w:left="1440" w:hanging="360"/>
        <w:rPr>
          <w:ins w:author="Andrei Tuculescu" w:id="9" w:date="2021-04-20T20:08:54Z"/>
          <w:u w:val="none"/>
        </w:rPr>
      </w:pPr>
      <w:r w:rsidDel="00000000" w:rsidR="00000000" w:rsidRPr="00000000">
        <w:rPr>
          <w:rtl w:val="0"/>
        </w:rPr>
        <w:t xml:space="preserve">Stephen Dollinger</w:t>
      </w:r>
      <w:ins w:author="Andrei Tuculescu" w:id="9" w:date="2021-04-20T20:08:54Z">
        <w:r w:rsidDel="00000000" w:rsidR="00000000" w:rsidRPr="00000000">
          <w:rPr>
            <w:rtl w:val="0"/>
          </w:rPr>
        </w:r>
      </w:ins>
    </w:p>
    <w:p w:rsidR="00000000" w:rsidDel="00000000" w:rsidP="00000000" w:rsidRDefault="00000000" w:rsidRPr="00000000" w14:paraId="00000107">
      <w:pPr>
        <w:numPr>
          <w:ilvl w:val="1"/>
          <w:numId w:val="11"/>
        </w:numPr>
        <w:ind w:left="1440" w:hanging="360"/>
        <w:rPr>
          <w:ins w:author="Kade Green" w:id="10" w:date="2021-04-20T20:14:18Z"/>
          <w:u w:val="none"/>
        </w:rPr>
      </w:pPr>
      <w:ins w:author="Andrei Tuculescu" w:id="9" w:date="2021-04-20T20:08:54Z">
        <w:r w:rsidDel="00000000" w:rsidR="00000000" w:rsidRPr="00000000">
          <w:rPr>
            <w:rtl w:val="0"/>
          </w:rPr>
          <w:t xml:space="preserve">Andrei Tuculescu</w:t>
        </w:r>
      </w:ins>
      <w:ins w:author="Kade Green" w:id="10" w:date="2021-04-20T20:14:18Z">
        <w:r w:rsidDel="00000000" w:rsidR="00000000" w:rsidRPr="00000000">
          <w:rPr>
            <w:rtl w:val="0"/>
          </w:rPr>
        </w:r>
      </w:ins>
    </w:p>
    <w:p w:rsidR="00000000" w:rsidDel="00000000" w:rsidP="00000000" w:rsidRDefault="00000000" w:rsidRPr="00000000" w14:paraId="00000108">
      <w:pPr>
        <w:numPr>
          <w:ilvl w:val="1"/>
          <w:numId w:val="11"/>
        </w:numPr>
        <w:ind w:left="1440" w:hanging="360"/>
        <w:rPr>
          <w:u w:val="none"/>
        </w:rPr>
      </w:pPr>
      <w:ins w:author="Kade Green" w:id="10" w:date="2021-04-20T20:14:18Z">
        <w:r w:rsidDel="00000000" w:rsidR="00000000" w:rsidRPr="00000000">
          <w:rPr>
            <w:rtl w:val="0"/>
          </w:rPr>
          <w:t xml:space="preserve">Kade Green</w:t>
        </w:r>
      </w:ins>
      <w:r w:rsidDel="00000000" w:rsidR="00000000" w:rsidRPr="00000000">
        <w:rPr>
          <w:rtl w:val="0"/>
        </w:rPr>
      </w:r>
    </w:p>
    <w:p w:rsidR="00000000" w:rsidDel="00000000" w:rsidP="00000000" w:rsidRDefault="00000000" w:rsidRPr="00000000" w14:paraId="00000109">
      <w:pPr>
        <w:numPr>
          <w:ilvl w:val="0"/>
          <w:numId w:val="11"/>
        </w:numPr>
        <w:ind w:left="720" w:hanging="360"/>
        <w:rPr>
          <w:u w:val="none"/>
        </w:rPr>
      </w:pPr>
      <w:r w:rsidDel="00000000" w:rsidR="00000000" w:rsidRPr="00000000">
        <w:rPr>
          <w:rtl w:val="0"/>
        </w:rPr>
        <w:t xml:space="preserve">Share the Wealth (NFTs, etc)</w:t>
      </w:r>
    </w:p>
    <w:p w:rsidR="00000000" w:rsidDel="00000000" w:rsidP="00000000" w:rsidRDefault="00000000" w:rsidRPr="00000000" w14:paraId="0000010A">
      <w:pPr>
        <w:numPr>
          <w:ilvl w:val="1"/>
          <w:numId w:val="11"/>
        </w:numPr>
        <w:ind w:left="1440" w:hanging="360"/>
        <w:rPr>
          <w:u w:val="none"/>
        </w:rPr>
      </w:pPr>
      <w:r w:rsidDel="00000000" w:rsidR="00000000" w:rsidRPr="00000000">
        <w:rPr>
          <w:rtl w:val="0"/>
        </w:rPr>
        <w:t xml:space="preserve">Rachel Campbell</w:t>
      </w:r>
      <w:ins w:author="Anonymous" w:id="11" w:date="2021-04-20T20:09:36Z">
        <w:r w:rsidDel="00000000" w:rsidR="00000000" w:rsidRPr="00000000">
          <w:rPr>
            <w:rtl w:val="0"/>
          </w:rPr>
          <w:t xml:space="preserve"> (relizabet)</w:t>
        </w:r>
      </w:ins>
      <w:r w:rsidDel="00000000" w:rsidR="00000000" w:rsidRPr="00000000">
        <w:rPr>
          <w:rtl w:val="0"/>
        </w:rPr>
      </w:r>
    </w:p>
    <w:p w:rsidR="00000000" w:rsidDel="00000000" w:rsidP="00000000" w:rsidRDefault="00000000" w:rsidRPr="00000000" w14:paraId="0000010B">
      <w:pPr>
        <w:numPr>
          <w:ilvl w:val="1"/>
          <w:numId w:val="11"/>
        </w:numPr>
        <w:ind w:left="1440" w:hanging="360"/>
        <w:rPr>
          <w:u w:val="none"/>
        </w:rPr>
      </w:pPr>
      <w:r w:rsidDel="00000000" w:rsidR="00000000" w:rsidRPr="00000000">
        <w:rPr>
          <w:rtl w:val="0"/>
        </w:rPr>
        <w:t xml:space="preserve">QuakePhil</w:t>
      </w:r>
    </w:p>
    <w:p w:rsidR="00000000" w:rsidDel="00000000" w:rsidP="00000000" w:rsidRDefault="00000000" w:rsidRPr="00000000" w14:paraId="0000010C">
      <w:pPr>
        <w:numPr>
          <w:ilvl w:val="0"/>
          <w:numId w:val="11"/>
        </w:numPr>
        <w:ind w:left="720" w:hanging="360"/>
        <w:rPr>
          <w:u w:val="none"/>
        </w:rPr>
      </w:pPr>
      <w:r w:rsidDel="00000000" w:rsidR="00000000" w:rsidRPr="00000000">
        <w:rPr>
          <w:rtl w:val="0"/>
        </w:rPr>
        <w:t xml:space="preserve">Business/domain/product/user research?</w:t>
      </w:r>
    </w:p>
    <w:p w:rsidR="00000000" w:rsidDel="00000000" w:rsidP="00000000" w:rsidRDefault="00000000" w:rsidRPr="00000000" w14:paraId="0000010D">
      <w:pPr>
        <w:numPr>
          <w:ilvl w:val="1"/>
          <w:numId w:val="11"/>
        </w:numPr>
        <w:ind w:left="1440" w:hanging="360"/>
        <w:rPr>
          <w:ins w:author="Anonymous" w:id="12" w:date="2021-04-20T20:10:05Z"/>
          <w:u w:val="none"/>
        </w:rPr>
      </w:pPr>
      <w:r w:rsidDel="00000000" w:rsidR="00000000" w:rsidRPr="00000000">
        <w:rPr>
          <w:rtl w:val="0"/>
        </w:rPr>
        <w:t xml:space="preserve">Stephen Dollinger</w:t>
      </w:r>
      <w:ins w:author="Anonymous" w:id="12" w:date="2021-04-20T20:10:05Z">
        <w:r w:rsidDel="00000000" w:rsidR="00000000" w:rsidRPr="00000000">
          <w:rPr>
            <w:rtl w:val="0"/>
          </w:rPr>
        </w:r>
      </w:ins>
    </w:p>
    <w:p w:rsidR="00000000" w:rsidDel="00000000" w:rsidP="00000000" w:rsidRDefault="00000000" w:rsidRPr="00000000" w14:paraId="0000010E">
      <w:pPr>
        <w:numPr>
          <w:ilvl w:val="1"/>
          <w:numId w:val="11"/>
        </w:numPr>
        <w:ind w:left="1440" w:hanging="360"/>
        <w:rPr>
          <w:ins w:author="Anonymous" w:id="13" w:date="2021-04-20T20:10:07Z"/>
          <w:u w:val="none"/>
        </w:rPr>
      </w:pPr>
      <w:ins w:author="Anonymous" w:id="13" w:date="2021-04-20T20:10:07Z">
        <w:r w:rsidDel="00000000" w:rsidR="00000000" w:rsidRPr="00000000">
          <w:rPr>
            <w:rtl w:val="0"/>
          </w:rPr>
          <w:t xml:space="preserve">Rachel Campbell (relizabet)</w:t>
        </w:r>
      </w:ins>
    </w:p>
    <w:p w:rsidR="00000000" w:rsidDel="00000000" w:rsidP="00000000" w:rsidRDefault="00000000" w:rsidRPr="00000000" w14:paraId="0000010F">
      <w:pPr>
        <w:ind w:left="1440" w:firstLine="0"/>
        <w:rPr>
          <w:rFonts w:ascii="Arial" w:cs="Arial" w:eastAsia="Arial" w:hAnsi="Arial"/>
          <w:b w:val="0"/>
          <w:i w:val="0"/>
          <w:smallCaps w:val="0"/>
          <w:strike w:val="0"/>
          <w:color w:val="000000"/>
          <w:sz w:val="22"/>
          <w:szCs w:val="22"/>
          <w:u w:val="none"/>
          <w:shd w:fill="auto" w:val="clear"/>
          <w:vertAlign w:val="baseline"/>
          <w:rPrChange w:author="Anonymous" w:id="14" w:date="2021-04-20T20:10:13Z">
            <w:rPr>
              <w:u w:val="none"/>
            </w:rPr>
          </w:rPrChange>
        </w:rPr>
        <w:pPrChange w:author="Anonymous" w:id="0" w:date="2021-04-20T20:10:13Z">
          <w:pPr>
            <w:numPr>
              <w:ilvl w:val="1"/>
              <w:numId w:val="11"/>
            </w:numPr>
            <w:ind w:left="1440" w:hanging="360"/>
          </w:pPr>
        </w:pPrChange>
      </w:pPr>
      <w:r w:rsidDel="00000000" w:rsidR="00000000" w:rsidRPr="00000000">
        <w:rPr>
          <w:rtl w:val="0"/>
        </w:rPr>
      </w:r>
    </w:p>
    <w:p w:rsidR="00000000" w:rsidDel="00000000" w:rsidP="00000000" w:rsidRDefault="00000000" w:rsidRPr="00000000" w14:paraId="00000110">
      <w:pPr>
        <w:pStyle w:val="Heading2"/>
        <w:rPr/>
      </w:pPr>
      <w:bookmarkStart w:colFirst="0" w:colLast="0" w:name="_251ecfcfk7tq" w:id="2"/>
      <w:bookmarkEnd w:id="2"/>
      <w:r w:rsidDel="00000000" w:rsidR="00000000" w:rsidRPr="00000000">
        <w:rPr>
          <w:rtl w:val="0"/>
        </w:rPr>
        <w:t xml:space="preserve">The Creator’s Delivery Dilemma</w:t>
      </w:r>
    </w:p>
    <w:p w:rsidR="00000000" w:rsidDel="00000000" w:rsidP="00000000" w:rsidRDefault="00000000" w:rsidRPr="00000000" w14:paraId="00000111">
      <w:pPr>
        <w:numPr>
          <w:ilvl w:val="0"/>
          <w:numId w:val="12"/>
        </w:numPr>
        <w:ind w:left="720" w:hanging="360"/>
        <w:rPr>
          <w:sz w:val="22"/>
          <w:szCs w:val="22"/>
        </w:rPr>
      </w:pPr>
      <w:r w:rsidDel="00000000" w:rsidR="00000000" w:rsidRPr="00000000">
        <w:rPr>
          <w:rtl w:val="0"/>
        </w:rPr>
        <w:t xml:space="preserve">Users demand rich content on user friendly interface</w:t>
      </w:r>
    </w:p>
    <w:p w:rsidR="00000000" w:rsidDel="00000000" w:rsidP="00000000" w:rsidRDefault="00000000" w:rsidRPr="00000000" w14:paraId="00000112">
      <w:pPr>
        <w:numPr>
          <w:ilvl w:val="0"/>
          <w:numId w:val="12"/>
        </w:numPr>
        <w:ind w:left="720" w:hanging="360"/>
        <w:rPr>
          <w:sz w:val="22"/>
          <w:szCs w:val="22"/>
        </w:rPr>
      </w:pPr>
      <w:r w:rsidDel="00000000" w:rsidR="00000000" w:rsidRPr="00000000">
        <w:rPr>
          <w:rtl w:val="0"/>
        </w:rPr>
        <w:t xml:space="preserve">Content creators want to distribute their content with as little effort as possible</w:t>
      </w:r>
    </w:p>
    <w:p w:rsidR="00000000" w:rsidDel="00000000" w:rsidP="00000000" w:rsidRDefault="00000000" w:rsidRPr="00000000" w14:paraId="00000113">
      <w:pPr>
        <w:numPr>
          <w:ilvl w:val="0"/>
          <w:numId w:val="12"/>
        </w:numPr>
        <w:ind w:left="720" w:hanging="360"/>
        <w:rPr>
          <w:sz w:val="22"/>
          <w:szCs w:val="22"/>
        </w:rPr>
      </w:pPr>
      <w:r w:rsidDel="00000000" w:rsidR="00000000" w:rsidRPr="00000000">
        <w:rPr>
          <w:rtl w:val="0"/>
        </w:rPr>
        <w:t xml:space="preserve">Huge platforms are available that make it very simple for creator but at the cost of autonomy </w:t>
      </w:r>
    </w:p>
    <w:p w:rsidR="00000000" w:rsidDel="00000000" w:rsidP="00000000" w:rsidRDefault="00000000" w:rsidRPr="00000000" w14:paraId="00000114">
      <w:pPr>
        <w:numPr>
          <w:ilvl w:val="0"/>
          <w:numId w:val="12"/>
        </w:numPr>
        <w:ind w:left="720" w:hanging="360"/>
        <w:rPr>
          <w:sz w:val="22"/>
          <w:szCs w:val="22"/>
        </w:rPr>
      </w:pPr>
      <w:r w:rsidDel="00000000" w:rsidR="00000000" w:rsidRPr="00000000">
        <w:rPr>
          <w:rtl w:val="0"/>
        </w:rPr>
        <w:t xml:space="preserve">Autonomy is hard because a creator normally can’t afford to develop their own platform </w:t>
      </w:r>
    </w:p>
    <w:p w:rsidR="00000000" w:rsidDel="00000000" w:rsidP="00000000" w:rsidRDefault="00000000" w:rsidRPr="00000000" w14:paraId="00000115">
      <w:pPr>
        <w:numPr>
          <w:ilvl w:val="0"/>
          <w:numId w:val="12"/>
        </w:numPr>
        <w:ind w:left="720" w:hanging="360"/>
        <w:rPr>
          <w:sz w:val="22"/>
          <w:szCs w:val="22"/>
        </w:rPr>
      </w:pPr>
      <w:r w:rsidDel="00000000" w:rsidR="00000000" w:rsidRPr="00000000">
        <w:rPr>
          <w:rtl w:val="0"/>
        </w:rPr>
        <w:t xml:space="preserve">Which do you choose as a creator?</w:t>
      </w:r>
    </w:p>
    <w:p w:rsidR="00000000" w:rsidDel="00000000" w:rsidP="00000000" w:rsidRDefault="00000000" w:rsidRPr="00000000" w14:paraId="00000116">
      <w:pPr>
        <w:pStyle w:val="Heading2"/>
        <w:rPr/>
      </w:pPr>
      <w:bookmarkStart w:colFirst="0" w:colLast="0" w:name="_bqyj25ey6i4t" w:id="3"/>
      <w:bookmarkEnd w:id="3"/>
      <w:r w:rsidDel="00000000" w:rsidR="00000000" w:rsidRPr="00000000">
        <w:rPr>
          <w:rtl w:val="0"/>
        </w:rPr>
        <w:t xml:space="preserve">Problem Statement</w:t>
      </w:r>
    </w:p>
    <w:p w:rsidR="00000000" w:rsidDel="00000000" w:rsidP="00000000" w:rsidRDefault="00000000" w:rsidRPr="00000000" w14:paraId="00000117">
      <w:pPr>
        <w:rPr/>
      </w:pPr>
      <w:r w:rsidDel="00000000" w:rsidR="00000000" w:rsidRPr="00000000">
        <w:rPr>
          <w:rtl w:val="0"/>
        </w:rPr>
        <w:t xml:space="preserve">Content creators face the creator’s delivery dilemma everyday.  And because there isn’t an easy solution for the average creator to launch their own platform the open source community loses everyday to the large tech platforms.  The way forward to a free and open community is to solve the creator’s delivery dilemma.</w:t>
      </w:r>
      <w:r w:rsidDel="00000000" w:rsidR="00000000" w:rsidRPr="00000000">
        <w:rPr>
          <w:rtl w:val="0"/>
        </w:rPr>
      </w:r>
    </w:p>
    <w:p w:rsidR="00000000" w:rsidDel="00000000" w:rsidP="00000000" w:rsidRDefault="00000000" w:rsidRPr="00000000" w14:paraId="00000118">
      <w:pPr>
        <w:pStyle w:val="Heading2"/>
        <w:rPr/>
      </w:pPr>
      <w:bookmarkStart w:colFirst="0" w:colLast="0" w:name="_dur7ybxgv9lv" w:id="4"/>
      <w:bookmarkEnd w:id="4"/>
      <w:r w:rsidDel="00000000" w:rsidR="00000000" w:rsidRPr="00000000">
        <w:rPr>
          <w:rtl w:val="0"/>
        </w:rPr>
        <w:t xml:space="preserve">Solution Statement</w:t>
      </w:r>
    </w:p>
    <w:p w:rsidR="00000000" w:rsidDel="00000000" w:rsidP="00000000" w:rsidRDefault="00000000" w:rsidRPr="00000000" w14:paraId="00000119">
      <w:pPr>
        <w:rPr/>
      </w:pPr>
      <w:r w:rsidDel="00000000" w:rsidR="00000000" w:rsidRPr="00000000">
        <w:rPr>
          <w:rtl w:val="0"/>
        </w:rPr>
        <w:t xml:space="preserve">We will provide a very simple to set up, use, manage, backup and redeploy solution that is also user friendly and is palatable to the modern digital consumer.  The content creator will be able to quickly configure the platform with no technical knowledge.  Then deploy it easily with limited technical expertise.  Management will be as straight-forward as any other platform.  Backups will be simple and automatic.  And the whole site will be redeployable from a single backup on a new server (once again with limited technical knowledge), virtually eliminating the consequences of deplatforming.  We will build it in such a way as to allow it to slowly expand its capabilities over time while still keeping the ease of its use paramount.</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7o8tzg2rcoct" w:id="5"/>
      <w:bookmarkEnd w:id="5"/>
      <w:commentRangeStart w:id="2"/>
      <w:commentRangeStart w:id="3"/>
      <w:commentRangeStart w:id="4"/>
      <w:r w:rsidDel="00000000" w:rsidR="00000000" w:rsidRPr="00000000">
        <w:rPr>
          <w:rtl w:val="0"/>
        </w:rPr>
        <w:t xml:space="preserve">MVP Goals - Subscription service style site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1C">
      <w:pPr>
        <w:numPr>
          <w:ilvl w:val="0"/>
          <w:numId w:val="7"/>
        </w:numPr>
        <w:ind w:left="720" w:hanging="360"/>
        <w:rPr>
          <w:u w:val="none"/>
        </w:rPr>
      </w:pPr>
      <w:commentRangeStart w:id="5"/>
      <w:r w:rsidDel="00000000" w:rsidR="00000000" w:rsidRPr="00000000">
        <w:rPr>
          <w:rtl w:val="0"/>
        </w:rPr>
        <w:t xml:space="preserve">User authentication and authorization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D">
      <w:pPr>
        <w:numPr>
          <w:ilvl w:val="0"/>
          <w:numId w:val="7"/>
        </w:numPr>
        <w:ind w:left="720" w:hanging="360"/>
        <w:rPr>
          <w:u w:val="none"/>
        </w:rPr>
      </w:pPr>
      <w:r w:rsidDel="00000000" w:rsidR="00000000" w:rsidRPr="00000000">
        <w:rPr>
          <w:rtl w:val="0"/>
        </w:rPr>
        <w:t xml:space="preserve">Payment processing / attestation</w:t>
      </w:r>
    </w:p>
    <w:p w:rsidR="00000000" w:rsidDel="00000000" w:rsidP="00000000" w:rsidRDefault="00000000" w:rsidRPr="00000000" w14:paraId="0000011E">
      <w:pPr>
        <w:numPr>
          <w:ilvl w:val="0"/>
          <w:numId w:val="7"/>
        </w:numPr>
        <w:ind w:left="720" w:hanging="360"/>
        <w:rPr>
          <w:u w:val="none"/>
        </w:rPr>
      </w:pPr>
      <w:commentRangeStart w:id="6"/>
      <w:commentRangeStart w:id="7"/>
      <w:r w:rsidDel="00000000" w:rsidR="00000000" w:rsidRPr="00000000">
        <w:rPr>
          <w:rtl w:val="0"/>
        </w:rPr>
        <w:t xml:space="preserve">Ability to post and have comments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1F">
      <w:pPr>
        <w:numPr>
          <w:ilvl w:val="0"/>
          <w:numId w:val="7"/>
        </w:numPr>
        <w:ind w:left="720" w:hanging="360"/>
        <w:rPr>
          <w:u w:val="none"/>
        </w:rPr>
      </w:pPr>
      <w:commentRangeStart w:id="8"/>
      <w:commentRangeStart w:id="9"/>
      <w:commentRangeStart w:id="10"/>
      <w:commentRangeStart w:id="11"/>
      <w:r w:rsidDel="00000000" w:rsidR="00000000" w:rsidRPr="00000000">
        <w:rPr>
          <w:rtl w:val="0"/>
        </w:rPr>
        <w:t xml:space="preserve">Paywall</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20">
      <w:pPr>
        <w:numPr>
          <w:ilvl w:val="0"/>
          <w:numId w:val="7"/>
        </w:numPr>
        <w:ind w:left="720" w:hanging="360"/>
        <w:rPr>
          <w:u w:val="none"/>
        </w:rPr>
      </w:pPr>
      <w:commentRangeStart w:id="12"/>
      <w:r w:rsidDel="00000000" w:rsidR="00000000" w:rsidRPr="00000000">
        <w:rPr>
          <w:rtl w:val="0"/>
        </w:rPr>
        <w:t xml:space="preserve">Mobile App</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sz w:val="32"/>
          <w:szCs w:val="32"/>
        </w:rPr>
      </w:pPr>
      <w:r w:rsidDel="00000000" w:rsidR="00000000" w:rsidRPr="00000000">
        <w:rPr>
          <w:sz w:val="32"/>
          <w:szCs w:val="32"/>
          <w:rtl w:val="0"/>
        </w:rPr>
        <w:t xml:space="preserve">Technology stack(s)</w:t>
      </w:r>
    </w:p>
    <w:p w:rsidR="00000000" w:rsidDel="00000000" w:rsidP="00000000" w:rsidRDefault="00000000" w:rsidRPr="00000000" w14:paraId="00000123">
      <w:pPr>
        <w:numPr>
          <w:ilvl w:val="0"/>
          <w:numId w:val="13"/>
        </w:numPr>
        <w:ind w:left="720" w:hanging="360"/>
        <w:rPr/>
      </w:pPr>
      <w:hyperlink r:id="rId33">
        <w:r w:rsidDel="00000000" w:rsidR="00000000" w:rsidRPr="00000000">
          <w:rPr>
            <w:sz w:val="21"/>
            <w:szCs w:val="21"/>
            <w:rtl w:val="0"/>
          </w:rPr>
          <w:t xml:space="preserve">https://podnews.net/podcast/pi920666</w:t>
        </w:r>
      </w:hyperlink>
      <w:r w:rsidDel="00000000" w:rsidR="00000000" w:rsidRPr="00000000">
        <w:rPr>
          <w:rtl w:val="0"/>
        </w:rPr>
      </w:r>
    </w:p>
    <w:p w:rsidR="00000000" w:rsidDel="00000000" w:rsidP="00000000" w:rsidRDefault="00000000" w:rsidRPr="00000000" w14:paraId="00000124">
      <w:pPr>
        <w:numPr>
          <w:ilvl w:val="0"/>
          <w:numId w:val="13"/>
        </w:numPr>
        <w:ind w:left="720" w:hanging="360"/>
        <w:rPr/>
      </w:pPr>
      <w:hyperlink r:id="rId34">
        <w:r w:rsidDel="00000000" w:rsidR="00000000" w:rsidRPr="00000000">
          <w:rPr>
            <w:color w:val="1155cc"/>
            <w:sz w:val="21"/>
            <w:szCs w:val="21"/>
            <w:u w:val="single"/>
            <w:rtl w:val="0"/>
          </w:rPr>
          <w:t xml:space="preserve">https://boinc.berkeley.edu/</w:t>
        </w:r>
      </w:hyperlink>
      <w:r w:rsidDel="00000000" w:rsidR="00000000" w:rsidRPr="00000000">
        <w:rPr>
          <w:rtl w:val="0"/>
        </w:rPr>
      </w:r>
    </w:p>
    <w:p w:rsidR="00000000" w:rsidDel="00000000" w:rsidP="00000000" w:rsidRDefault="00000000" w:rsidRPr="00000000" w14:paraId="00000125">
      <w:pPr>
        <w:numPr>
          <w:ilvl w:val="0"/>
          <w:numId w:val="13"/>
        </w:numPr>
        <w:ind w:left="720" w:hanging="360"/>
        <w:rPr/>
      </w:pPr>
      <w:hyperlink r:id="rId35">
        <w:r w:rsidDel="00000000" w:rsidR="00000000" w:rsidRPr="00000000">
          <w:rPr>
            <w:sz w:val="21"/>
            <w:szCs w:val="21"/>
            <w:rtl w:val="0"/>
          </w:rPr>
          <w:t xml:space="preserve">https://en.wikipedia.org/wiki/Sun-Ni_law</w:t>
        </w:r>
      </w:hyperlink>
      <w:r w:rsidDel="00000000" w:rsidR="00000000" w:rsidRPr="00000000">
        <w:rPr>
          <w:rtl w:val="0"/>
        </w:rPr>
      </w:r>
    </w:p>
    <w:p w:rsidR="00000000" w:rsidDel="00000000" w:rsidP="00000000" w:rsidRDefault="00000000" w:rsidRPr="00000000" w14:paraId="00000126">
      <w:pPr>
        <w:numPr>
          <w:ilvl w:val="0"/>
          <w:numId w:val="13"/>
        </w:numPr>
        <w:ind w:left="720" w:hanging="360"/>
        <w:rPr/>
      </w:pPr>
      <w:hyperlink r:id="rId36">
        <w:r w:rsidDel="00000000" w:rsidR="00000000" w:rsidRPr="00000000">
          <w:rPr>
            <w:sz w:val="21"/>
            <w:szCs w:val="21"/>
            <w:rtl w:val="0"/>
          </w:rPr>
          <w:t xml:space="preserve">https://www.envoyproxy.io</w:t>
        </w:r>
      </w:hyperlink>
      <w:r w:rsidDel="00000000" w:rsidR="00000000" w:rsidRPr="00000000">
        <w:rPr>
          <w:rtl w:val="0"/>
        </w:rPr>
      </w:r>
    </w:p>
    <w:p w:rsidR="00000000" w:rsidDel="00000000" w:rsidP="00000000" w:rsidRDefault="00000000" w:rsidRPr="00000000" w14:paraId="00000127">
      <w:pPr>
        <w:numPr>
          <w:ilvl w:val="1"/>
          <w:numId w:val="13"/>
        </w:numPr>
        <w:ind w:left="1440" w:hanging="360"/>
        <w:rPr/>
      </w:pPr>
      <w:hyperlink r:id="rId37">
        <w:r w:rsidDel="00000000" w:rsidR="00000000" w:rsidRPr="00000000">
          <w:rPr>
            <w:sz w:val="21"/>
            <w:szCs w:val="21"/>
            <w:rtl w:val="0"/>
          </w:rPr>
          <w:t xml:space="preserve">https://youtu.be/J9AYpmw8E7A</w:t>
        </w:r>
      </w:hyperlink>
      <w:r w:rsidDel="00000000" w:rsidR="00000000" w:rsidRPr="00000000">
        <w:rPr>
          <w:rtl w:val="0"/>
        </w:rPr>
      </w:r>
    </w:p>
    <w:p w:rsidR="00000000" w:rsidDel="00000000" w:rsidP="00000000" w:rsidRDefault="00000000" w:rsidRPr="00000000" w14:paraId="00000128">
      <w:pPr>
        <w:numPr>
          <w:ilvl w:val="0"/>
          <w:numId w:val="13"/>
        </w:numPr>
        <w:ind w:left="720" w:hanging="360"/>
        <w:rPr/>
      </w:pPr>
      <w:hyperlink r:id="rId38">
        <w:r w:rsidDel="00000000" w:rsidR="00000000" w:rsidRPr="00000000">
          <w:rPr>
            <w:sz w:val="21"/>
            <w:szCs w:val="21"/>
            <w:rtl w:val="0"/>
          </w:rPr>
          <w:t xml:space="preserve">https://awesomeopensource.com/project/gdamdam/awesome-decentralized-web</w:t>
        </w:r>
      </w:hyperlink>
      <w:r w:rsidDel="00000000" w:rsidR="00000000" w:rsidRPr="00000000">
        <w:rPr>
          <w:rtl w:val="0"/>
        </w:rPr>
      </w:r>
    </w:p>
    <w:p w:rsidR="00000000" w:rsidDel="00000000" w:rsidP="00000000" w:rsidRDefault="00000000" w:rsidRPr="00000000" w14:paraId="00000129">
      <w:pPr>
        <w:numPr>
          <w:ilvl w:val="0"/>
          <w:numId w:val="13"/>
        </w:numPr>
        <w:ind w:left="720" w:hanging="360"/>
        <w:rPr/>
      </w:pPr>
      <w:hyperlink r:id="rId39">
        <w:r w:rsidDel="00000000" w:rsidR="00000000" w:rsidRPr="00000000">
          <w:rPr>
            <w:sz w:val="21"/>
            <w:szCs w:val="21"/>
            <w:rtl w:val="0"/>
          </w:rPr>
          <w:t xml:space="preserve">https://www.arweave.org/</w:t>
        </w:r>
      </w:hyperlink>
      <w:r w:rsidDel="00000000" w:rsidR="00000000" w:rsidRPr="00000000">
        <w:rPr>
          <w:rtl w:val="0"/>
        </w:rPr>
      </w:r>
    </w:p>
    <w:p w:rsidR="00000000" w:rsidDel="00000000" w:rsidP="00000000" w:rsidRDefault="00000000" w:rsidRPr="00000000" w14:paraId="0000012A">
      <w:pPr>
        <w:numPr>
          <w:ilvl w:val="0"/>
          <w:numId w:val="13"/>
        </w:numPr>
        <w:ind w:left="720" w:hanging="360"/>
        <w:rPr/>
      </w:pPr>
      <w:hyperlink r:id="rId40">
        <w:r w:rsidDel="00000000" w:rsidR="00000000" w:rsidRPr="00000000">
          <w:rPr>
            <w:sz w:val="21"/>
            <w:szCs w:val="21"/>
            <w:rtl w:val="0"/>
          </w:rPr>
          <w:t xml:space="preserve">https://bondlyfinance.medium.com/bondly-and-chainlink-work-together-to-build-a-new-digital-economy-ecd41c682b02</w:t>
        </w:r>
      </w:hyperlink>
      <w:r w:rsidDel="00000000" w:rsidR="00000000" w:rsidRPr="00000000">
        <w:rPr>
          <w:rtl w:val="0"/>
        </w:rPr>
      </w:r>
    </w:p>
    <w:p w:rsidR="00000000" w:rsidDel="00000000" w:rsidP="00000000" w:rsidRDefault="00000000" w:rsidRPr="00000000" w14:paraId="0000012B">
      <w:pPr>
        <w:numPr>
          <w:ilvl w:val="0"/>
          <w:numId w:val="13"/>
        </w:numPr>
        <w:ind w:left="720" w:hanging="360"/>
        <w:rPr/>
      </w:pPr>
      <w:hyperlink r:id="rId41">
        <w:r w:rsidDel="00000000" w:rsidR="00000000" w:rsidRPr="00000000">
          <w:rPr>
            <w:color w:val="1155cc"/>
            <w:sz w:val="21"/>
            <w:szCs w:val="21"/>
            <w:u w:val="single"/>
            <w:rtl w:val="0"/>
          </w:rPr>
          <w:t xml:space="preserve">https://skale.network/</w:t>
        </w:r>
      </w:hyperlink>
      <w:r w:rsidDel="00000000" w:rsidR="00000000" w:rsidRPr="00000000">
        <w:rPr>
          <w:rtl w:val="0"/>
        </w:rPr>
      </w:r>
    </w:p>
    <w:p w:rsidR="00000000" w:rsidDel="00000000" w:rsidP="00000000" w:rsidRDefault="00000000" w:rsidRPr="00000000" w14:paraId="0000012C">
      <w:pPr>
        <w:numPr>
          <w:ilvl w:val="0"/>
          <w:numId w:val="13"/>
        </w:numPr>
        <w:ind w:left="720" w:hanging="360"/>
        <w:rPr>
          <w:u w:val="none"/>
        </w:rPr>
      </w:pPr>
      <w:hyperlink r:id="rId42">
        <w:r w:rsidDel="00000000" w:rsidR="00000000" w:rsidRPr="00000000">
          <w:rPr>
            <w:color w:val="1155cc"/>
            <w:u w:val="single"/>
            <w:rtl w:val="0"/>
          </w:rPr>
          <w:t xml:space="preserve">https://filecoin.io/</w:t>
        </w:r>
      </w:hyperlink>
      <w:r w:rsidDel="00000000" w:rsidR="00000000" w:rsidRPr="00000000">
        <w:rPr>
          <w:rtl w:val="0"/>
        </w:rPr>
      </w:r>
    </w:p>
    <w:p w:rsidR="00000000" w:rsidDel="00000000" w:rsidP="00000000" w:rsidRDefault="00000000" w:rsidRPr="00000000" w14:paraId="0000012D">
      <w:pPr>
        <w:numPr>
          <w:ilvl w:val="0"/>
          <w:numId w:val="13"/>
        </w:numPr>
        <w:ind w:left="720" w:hanging="360"/>
        <w:rPr>
          <w:u w:val="none"/>
        </w:rPr>
      </w:pPr>
      <w:hyperlink r:id="rId43">
        <w:r w:rsidDel="00000000" w:rsidR="00000000" w:rsidRPr="00000000">
          <w:rPr>
            <w:color w:val="1155cc"/>
            <w:u w:val="single"/>
            <w:rtl w:val="0"/>
          </w:rPr>
          <w:t xml:space="preserve">https://ipfs.io/</w:t>
        </w:r>
      </w:hyperlink>
      <w:r w:rsidDel="00000000" w:rsidR="00000000" w:rsidRPr="00000000">
        <w:rPr>
          <w:rtl w:val="0"/>
        </w:rPr>
      </w:r>
    </w:p>
    <w:p w:rsidR="00000000" w:rsidDel="00000000" w:rsidP="00000000" w:rsidRDefault="00000000" w:rsidRPr="00000000" w14:paraId="0000012E">
      <w:pPr>
        <w:numPr>
          <w:ilvl w:val="0"/>
          <w:numId w:val="13"/>
        </w:numPr>
        <w:ind w:left="720" w:hanging="360"/>
        <w:rPr>
          <w:u w:val="none"/>
        </w:rPr>
      </w:pPr>
      <w:hyperlink r:id="rId44">
        <w:r w:rsidDel="00000000" w:rsidR="00000000" w:rsidRPr="00000000">
          <w:rPr>
            <w:color w:val="1155cc"/>
            <w:u w:val="single"/>
            <w:rtl w:val="0"/>
          </w:rPr>
          <w:t xml:space="preserve">https://www.okd.io/</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sz w:val="32"/>
          <w:szCs w:val="32"/>
        </w:rPr>
      </w:pPr>
      <w:r w:rsidDel="00000000" w:rsidR="00000000" w:rsidRPr="00000000">
        <w:rPr>
          <w:sz w:val="32"/>
          <w:szCs w:val="32"/>
          <w:rtl w:val="0"/>
        </w:rPr>
        <w:t xml:space="preserve">Github Repos</w:t>
      </w:r>
    </w:p>
    <w:p w:rsidR="00000000" w:rsidDel="00000000" w:rsidP="00000000" w:rsidRDefault="00000000" w:rsidRPr="00000000" w14:paraId="00000131">
      <w:pPr>
        <w:numPr>
          <w:ilvl w:val="0"/>
          <w:numId w:val="20"/>
        </w:numPr>
        <w:ind w:left="720" w:hanging="360"/>
        <w:rPr/>
      </w:pPr>
      <w:hyperlink r:id="rId45">
        <w:r w:rsidDel="00000000" w:rsidR="00000000" w:rsidRPr="00000000">
          <w:rPr>
            <w:sz w:val="21"/>
            <w:szCs w:val="21"/>
            <w:rtl w:val="0"/>
          </w:rPr>
          <w:t xml:space="preserve">https://github.com/tartaria-nova/RSS-3.0</w:t>
        </w:r>
      </w:hyperlink>
      <w:r w:rsidDel="00000000" w:rsidR="00000000" w:rsidRPr="00000000">
        <w:rPr>
          <w:rtl w:val="0"/>
        </w:rPr>
      </w:r>
    </w:p>
    <w:p w:rsidR="00000000" w:rsidDel="00000000" w:rsidP="00000000" w:rsidRDefault="00000000" w:rsidRPr="00000000" w14:paraId="00000132">
      <w:pPr>
        <w:numPr>
          <w:ilvl w:val="0"/>
          <w:numId w:val="20"/>
        </w:numPr>
        <w:ind w:left="720" w:hanging="360"/>
        <w:rPr/>
      </w:pPr>
      <w:hyperlink r:id="rId46">
        <w:r w:rsidDel="00000000" w:rsidR="00000000" w:rsidRPr="00000000">
          <w:rPr>
            <w:sz w:val="21"/>
            <w:szCs w:val="21"/>
            <w:rtl w:val="0"/>
          </w:rPr>
          <w:t xml:space="preserve">https://github.com/tjphippen/fediverse</w:t>
        </w:r>
      </w:hyperlink>
      <w:r w:rsidDel="00000000" w:rsidR="00000000" w:rsidRPr="00000000">
        <w:rPr>
          <w:rtl w:val="0"/>
        </w:rPr>
      </w:r>
    </w:p>
    <w:p w:rsidR="00000000" w:rsidDel="00000000" w:rsidP="00000000" w:rsidRDefault="00000000" w:rsidRPr="00000000" w14:paraId="00000133">
      <w:pPr>
        <w:numPr>
          <w:ilvl w:val="0"/>
          <w:numId w:val="20"/>
        </w:numPr>
        <w:ind w:left="720" w:hanging="360"/>
        <w:rPr>
          <w:u w:val="none"/>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sz w:val="32"/>
          <w:szCs w:val="32"/>
        </w:rPr>
      </w:pPr>
      <w:r w:rsidDel="00000000" w:rsidR="00000000" w:rsidRPr="00000000">
        <w:rPr>
          <w:sz w:val="32"/>
          <w:szCs w:val="32"/>
          <w:rtl w:val="0"/>
        </w:rPr>
        <w:t xml:space="preserve">Alternate Techs</w:t>
      </w:r>
    </w:p>
    <w:p w:rsidR="00000000" w:rsidDel="00000000" w:rsidP="00000000" w:rsidRDefault="00000000" w:rsidRPr="00000000" w14:paraId="00000136">
      <w:pPr>
        <w:numPr>
          <w:ilvl w:val="0"/>
          <w:numId w:val="15"/>
        </w:numPr>
        <w:ind w:left="720" w:hanging="360"/>
        <w:rPr/>
      </w:pPr>
      <w:r w:rsidDel="00000000" w:rsidR="00000000" w:rsidRPr="00000000">
        <w:rPr>
          <w:rtl w:val="0"/>
        </w:rPr>
        <w:t xml:space="preserve">Mastodon</w:t>
      </w:r>
    </w:p>
    <w:p w:rsidR="00000000" w:rsidDel="00000000" w:rsidP="00000000" w:rsidRDefault="00000000" w:rsidRPr="00000000" w14:paraId="00000137">
      <w:pPr>
        <w:numPr>
          <w:ilvl w:val="0"/>
          <w:numId w:val="15"/>
        </w:numPr>
        <w:ind w:left="720" w:hanging="360"/>
        <w:rPr>
          <w:u w:val="none"/>
        </w:rPr>
      </w:pPr>
      <w:r w:rsidDel="00000000" w:rsidR="00000000" w:rsidRPr="00000000">
        <w:rPr>
          <w:rtl w:val="0"/>
        </w:rPr>
        <w:t xml:space="preserve">Dendrite</w:t>
      </w:r>
    </w:p>
    <w:p w:rsidR="00000000" w:rsidDel="00000000" w:rsidP="00000000" w:rsidRDefault="00000000" w:rsidRPr="00000000" w14:paraId="00000138">
      <w:pPr>
        <w:numPr>
          <w:ilvl w:val="0"/>
          <w:numId w:val="15"/>
        </w:numPr>
        <w:ind w:left="720" w:hanging="360"/>
        <w:rPr>
          <w:u w:val="none"/>
        </w:rPr>
      </w:pPr>
      <w:r w:rsidDel="00000000" w:rsidR="00000000" w:rsidRPr="00000000">
        <w:rPr>
          <w:rtl w:val="0"/>
        </w:rPr>
        <w:t xml:space="preserve">Danube Cloud</w:t>
      </w:r>
    </w:p>
    <w:p w:rsidR="00000000" w:rsidDel="00000000" w:rsidP="00000000" w:rsidRDefault="00000000" w:rsidRPr="00000000" w14:paraId="00000139">
      <w:pPr>
        <w:numPr>
          <w:ilvl w:val="0"/>
          <w:numId w:val="15"/>
        </w:numPr>
        <w:ind w:left="720" w:hanging="360"/>
        <w:rPr>
          <w:u w:val="none"/>
        </w:rPr>
      </w:pPr>
      <w:r w:rsidDel="00000000" w:rsidR="00000000" w:rsidRPr="00000000">
        <w:rPr>
          <w:rtl w:val="0"/>
        </w:rPr>
        <w:t xml:space="preserve">Diaspora</w:t>
      </w:r>
    </w:p>
    <w:p w:rsidR="00000000" w:rsidDel="00000000" w:rsidP="00000000" w:rsidRDefault="00000000" w:rsidRPr="00000000" w14:paraId="0000013A">
      <w:pPr>
        <w:numPr>
          <w:ilvl w:val="0"/>
          <w:numId w:val="15"/>
        </w:numPr>
        <w:ind w:left="720" w:hanging="360"/>
        <w:rPr>
          <w:u w:val="none"/>
        </w:rPr>
      </w:pPr>
      <w:r w:rsidDel="00000000" w:rsidR="00000000" w:rsidRPr="00000000">
        <w:rPr>
          <w:rtl w:val="0"/>
        </w:rPr>
        <w:t xml:space="preserve">Pixelfed</w:t>
      </w:r>
    </w:p>
    <w:p w:rsidR="00000000" w:rsidDel="00000000" w:rsidP="00000000" w:rsidRDefault="00000000" w:rsidRPr="00000000" w14:paraId="0000013B">
      <w:pPr>
        <w:numPr>
          <w:ilvl w:val="0"/>
          <w:numId w:val="15"/>
        </w:numPr>
        <w:ind w:left="720" w:hanging="360"/>
        <w:rPr>
          <w:u w:val="none"/>
        </w:rPr>
      </w:pPr>
      <w:r w:rsidDel="00000000" w:rsidR="00000000" w:rsidRPr="00000000">
        <w:rPr>
          <w:rtl w:val="0"/>
        </w:rPr>
        <w:t xml:space="preserve">Peertube</w:t>
      </w:r>
    </w:p>
    <w:p w:rsidR="00000000" w:rsidDel="00000000" w:rsidP="00000000" w:rsidRDefault="00000000" w:rsidRPr="00000000" w14:paraId="0000013C">
      <w:pPr>
        <w:numPr>
          <w:ilvl w:val="0"/>
          <w:numId w:val="15"/>
        </w:numPr>
        <w:ind w:left="720" w:hanging="360"/>
        <w:rPr>
          <w:u w:val="none"/>
        </w:rPr>
      </w:pPr>
      <w:r w:rsidDel="00000000" w:rsidR="00000000" w:rsidRPr="00000000">
        <w:rPr>
          <w:rtl w:val="0"/>
        </w:rPr>
        <w:t xml:space="preserve">Activity Pub</w:t>
      </w:r>
    </w:p>
    <w:p w:rsidR="00000000" w:rsidDel="00000000" w:rsidP="00000000" w:rsidRDefault="00000000" w:rsidRPr="00000000" w14:paraId="0000013D">
      <w:pPr>
        <w:numPr>
          <w:ilvl w:val="0"/>
          <w:numId w:val="15"/>
        </w:numPr>
        <w:ind w:left="720" w:hanging="360"/>
        <w:rPr>
          <w:u w:val="none"/>
        </w:rPr>
      </w:pPr>
      <w:r w:rsidDel="00000000" w:rsidR="00000000" w:rsidRPr="00000000">
        <w:rPr>
          <w:rtl w:val="0"/>
        </w:rPr>
        <w:t xml:space="preserve">cPanel</w:t>
      </w:r>
    </w:p>
    <w:p w:rsidR="00000000" w:rsidDel="00000000" w:rsidP="00000000" w:rsidRDefault="00000000" w:rsidRPr="00000000" w14:paraId="0000013E">
      <w:pPr>
        <w:numPr>
          <w:ilvl w:val="1"/>
          <w:numId w:val="15"/>
        </w:numPr>
        <w:ind w:left="1440" w:hanging="360"/>
        <w:rPr>
          <w:u w:val="none"/>
        </w:rPr>
      </w:pPr>
      <w:r w:rsidDel="00000000" w:rsidR="00000000" w:rsidRPr="00000000">
        <w:rPr>
          <w:rtl w:val="0"/>
        </w:rPr>
        <w:t xml:space="preserve">Wordpress</w:t>
      </w:r>
    </w:p>
    <w:p w:rsidR="00000000" w:rsidDel="00000000" w:rsidP="00000000" w:rsidRDefault="00000000" w:rsidRPr="00000000" w14:paraId="0000013F">
      <w:pPr>
        <w:numPr>
          <w:ilvl w:val="0"/>
          <w:numId w:val="15"/>
        </w:numPr>
        <w:ind w:left="720" w:hanging="360"/>
        <w:rPr>
          <w:u w:val="none"/>
        </w:rPr>
      </w:pPr>
      <w:r w:rsidDel="00000000" w:rsidR="00000000" w:rsidRPr="00000000">
        <w:rPr>
          <w:rtl w:val="0"/>
        </w:rPr>
        <w:t xml:space="preserve">Metamask</w:t>
      </w:r>
    </w:p>
    <w:p w:rsidR="00000000" w:rsidDel="00000000" w:rsidP="00000000" w:rsidRDefault="00000000" w:rsidRPr="00000000" w14:paraId="00000140">
      <w:pPr>
        <w:numPr>
          <w:ilvl w:val="0"/>
          <w:numId w:val="15"/>
        </w:numPr>
        <w:ind w:left="720" w:hanging="360"/>
        <w:rPr>
          <w:u w:val="none"/>
        </w:rPr>
      </w:pPr>
      <w:r w:rsidDel="00000000" w:rsidR="00000000" w:rsidRPr="00000000">
        <w:rPr>
          <w:rtl w:val="0"/>
        </w:rPr>
        <w:t xml:space="preserve">OKD</w:t>
      </w:r>
    </w:p>
    <w:p w:rsidR="00000000" w:rsidDel="00000000" w:rsidP="00000000" w:rsidRDefault="00000000" w:rsidRPr="00000000" w14:paraId="00000141">
      <w:pPr>
        <w:numPr>
          <w:ilvl w:val="1"/>
          <w:numId w:val="15"/>
        </w:numPr>
        <w:ind w:left="1440" w:hanging="360"/>
        <w:rPr>
          <w:u w:val="none"/>
        </w:rPr>
      </w:pPr>
      <w:r w:rsidDel="00000000" w:rsidR="00000000" w:rsidRPr="00000000">
        <w:rPr>
          <w:rtl w:val="0"/>
        </w:rPr>
        <w:t xml:space="preserve">Kubernetes</w:t>
      </w:r>
    </w:p>
    <w:p w:rsidR="00000000" w:rsidDel="00000000" w:rsidP="00000000" w:rsidRDefault="00000000" w:rsidRPr="00000000" w14:paraId="00000142">
      <w:pPr>
        <w:numPr>
          <w:ilvl w:val="0"/>
          <w:numId w:val="15"/>
        </w:numPr>
        <w:ind w:left="720" w:hanging="360"/>
        <w:rPr>
          <w:u w:val="none"/>
        </w:rPr>
      </w:pPr>
      <w:r w:rsidDel="00000000" w:rsidR="00000000" w:rsidRPr="00000000">
        <w:rPr>
          <w:rtl w:val="0"/>
        </w:rPr>
        <w:t xml:space="preserve">Oauth2 for authentication</w:t>
      </w:r>
    </w:p>
    <w:p w:rsidR="00000000" w:rsidDel="00000000" w:rsidP="00000000" w:rsidRDefault="00000000" w:rsidRPr="00000000" w14:paraId="00000143">
      <w:pPr>
        <w:numPr>
          <w:ilvl w:val="0"/>
          <w:numId w:val="15"/>
        </w:numPr>
        <w:ind w:left="720" w:hanging="360"/>
        <w:rPr>
          <w:u w:val="none"/>
        </w:rPr>
      </w:pPr>
      <w:hyperlink r:id="rId47">
        <w:r w:rsidDel="00000000" w:rsidR="00000000" w:rsidRPr="00000000">
          <w:rPr>
            <w:color w:val="1155cc"/>
            <w:u w:val="single"/>
            <w:rtl w:val="0"/>
          </w:rPr>
          <w:t xml:space="preserve">https://www.keycloak.org/</w:t>
        </w:r>
      </w:hyperlink>
      <w:r w:rsidDel="00000000" w:rsidR="00000000" w:rsidRPr="00000000">
        <w:rPr>
          <w:rtl w:val="0"/>
        </w:rPr>
      </w:r>
    </w:p>
    <w:p w:rsidR="00000000" w:rsidDel="00000000" w:rsidP="00000000" w:rsidRDefault="00000000" w:rsidRPr="00000000" w14:paraId="00000144">
      <w:pPr>
        <w:numPr>
          <w:ilvl w:val="0"/>
          <w:numId w:val="15"/>
        </w:numPr>
        <w:ind w:left="720" w:hanging="360"/>
        <w:rPr>
          <w:u w:val="none"/>
        </w:rPr>
      </w:pPr>
      <w:hyperlink r:id="rId48">
        <w:r w:rsidDel="00000000" w:rsidR="00000000" w:rsidRPr="00000000">
          <w:rPr>
            <w:color w:val="1155cc"/>
            <w:u w:val="single"/>
            <w:rtl w:val="0"/>
          </w:rPr>
          <w:t xml:space="preserve">https://aragon.org/</w:t>
        </w:r>
      </w:hyperlink>
      <w:r w:rsidDel="00000000" w:rsidR="00000000" w:rsidRPr="00000000">
        <w:rPr>
          <w:rtl w:val="0"/>
        </w:rPr>
      </w:r>
    </w:p>
    <w:p w:rsidR="00000000" w:rsidDel="00000000" w:rsidP="00000000" w:rsidRDefault="00000000" w:rsidRPr="00000000" w14:paraId="00000145">
      <w:pPr>
        <w:numPr>
          <w:ilvl w:val="0"/>
          <w:numId w:val="15"/>
        </w:numPr>
        <w:ind w:left="720" w:hanging="360"/>
        <w:rPr>
          <w:u w:val="none"/>
        </w:rPr>
      </w:pPr>
      <w:hyperlink r:id="rId49">
        <w:r w:rsidDel="00000000" w:rsidR="00000000" w:rsidRPr="00000000">
          <w:rPr>
            <w:color w:val="1155cc"/>
            <w:u w:val="single"/>
            <w:rtl w:val="0"/>
          </w:rPr>
          <w:t xml:space="preserve">https://radicle.xyz/</w:t>
        </w:r>
      </w:hyperlink>
      <w:r w:rsidDel="00000000" w:rsidR="00000000" w:rsidRPr="00000000">
        <w:rPr>
          <w:rtl w:val="0"/>
        </w:rPr>
      </w:r>
    </w:p>
    <w:p w:rsidR="00000000" w:rsidDel="00000000" w:rsidP="00000000" w:rsidRDefault="00000000" w:rsidRPr="00000000" w14:paraId="00000146">
      <w:pPr>
        <w:numPr>
          <w:ilvl w:val="0"/>
          <w:numId w:val="15"/>
        </w:numPr>
        <w:ind w:left="720" w:hanging="360"/>
        <w:rPr>
          <w:u w:val="none"/>
        </w:rPr>
      </w:pPr>
      <w:hyperlink r:id="rId50">
        <w:r w:rsidDel="00000000" w:rsidR="00000000" w:rsidRPr="00000000">
          <w:rPr>
            <w:color w:val="1155cc"/>
            <w:u w:val="single"/>
            <w:rtl w:val="0"/>
          </w:rPr>
          <w:t xml:space="preserve">https://gogs.io/</w:t>
        </w:r>
      </w:hyperlink>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sz w:val="32"/>
          <w:szCs w:val="32"/>
          <w:rtl w:val="0"/>
        </w:rPr>
        <w:t xml:space="preserve">Paypal Alternatives</w:t>
      </w:r>
      <w:r w:rsidDel="00000000" w:rsidR="00000000" w:rsidRPr="00000000">
        <w:rPr>
          <w:rtl w:val="0"/>
        </w:rPr>
      </w:r>
    </w:p>
    <w:p w:rsidR="00000000" w:rsidDel="00000000" w:rsidP="00000000" w:rsidRDefault="00000000" w:rsidRPr="00000000" w14:paraId="0000014C">
      <w:pPr>
        <w:numPr>
          <w:ilvl w:val="0"/>
          <w:numId w:val="15"/>
        </w:numPr>
        <w:ind w:left="720" w:hanging="360"/>
        <w:rPr>
          <w:u w:val="none"/>
        </w:rPr>
      </w:pPr>
      <w:hyperlink r:id="rId51">
        <w:r w:rsidDel="00000000" w:rsidR="00000000" w:rsidRPr="00000000">
          <w:rPr>
            <w:color w:val="1155cc"/>
            <w:u w:val="single"/>
            <w:rtl w:val="0"/>
          </w:rPr>
          <w:t xml:space="preserve">https://www.giveforms.com/</w:t>
        </w:r>
      </w:hyperlink>
      <w:r w:rsidDel="00000000" w:rsidR="00000000" w:rsidRPr="00000000">
        <w:rPr>
          <w:rtl w:val="0"/>
        </w:rPr>
      </w:r>
    </w:p>
    <w:p w:rsidR="00000000" w:rsidDel="00000000" w:rsidP="00000000" w:rsidRDefault="00000000" w:rsidRPr="00000000" w14:paraId="0000014D">
      <w:pPr>
        <w:numPr>
          <w:ilvl w:val="0"/>
          <w:numId w:val="15"/>
        </w:numPr>
        <w:ind w:left="720" w:hanging="360"/>
        <w:rPr>
          <w:u w:val="none"/>
        </w:rPr>
      </w:pPr>
      <w:r w:rsidDel="00000000" w:rsidR="00000000" w:rsidRPr="00000000">
        <w:rPr>
          <w:rtl w:val="0"/>
        </w:rPr>
        <w:t xml:space="preserve">Anonymized Tether like wallets which can be funded by any source https://tether.to/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sz w:val="32"/>
          <w:szCs w:val="32"/>
        </w:rPr>
      </w:pPr>
      <w:r w:rsidDel="00000000" w:rsidR="00000000" w:rsidRPr="00000000">
        <w:rPr>
          <w:sz w:val="32"/>
          <w:szCs w:val="32"/>
          <w:rtl w:val="0"/>
        </w:rPr>
        <w:t xml:space="preserve">Examples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15"/>
        </w:numPr>
        <w:ind w:left="720" w:hanging="360"/>
        <w:rPr>
          <w:u w:val="none"/>
        </w:rPr>
      </w:pPr>
      <w:hyperlink r:id="rId52">
        <w:r w:rsidDel="00000000" w:rsidR="00000000" w:rsidRPr="00000000">
          <w:rPr>
            <w:color w:val="1155cc"/>
            <w:u w:val="single"/>
            <w:rtl w:val="0"/>
          </w:rPr>
          <w:t xml:space="preserve">https://flipboard.com/</w:t>
        </w:r>
      </w:hyperlink>
      <w:r w:rsidDel="00000000" w:rsidR="00000000" w:rsidRPr="00000000">
        <w:rPr>
          <w:rtl w:val="0"/>
        </w:rPr>
        <w:t xml:space="preserve"> </w:t>
      </w:r>
      <w:r w:rsidDel="00000000" w:rsidR="00000000" w:rsidRPr="00000000">
        <w:rPr>
          <w:b w:val="1"/>
          <w:rtl w:val="0"/>
        </w:rPr>
        <w:t xml:space="preserve">aggregator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ab/>
        <w:tab/>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sz w:val="32"/>
          <w:szCs w:val="32"/>
          <w:rtl w:val="0"/>
        </w:rPr>
        <w:t xml:space="preserve">To install for our Element Matrix Instance</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15"/>
        </w:numPr>
        <w:ind w:left="720" w:hanging="360"/>
      </w:pPr>
      <w:r w:rsidDel="00000000" w:rsidR="00000000" w:rsidRPr="00000000">
        <w:rPr>
          <w:rtl w:val="0"/>
        </w:rPr>
        <w:t xml:space="preserve">Jibri for Recording jitsi video conferences to odyssey or youtube</w:t>
      </w:r>
    </w:p>
    <w:p w:rsidR="00000000" w:rsidDel="00000000" w:rsidP="00000000" w:rsidRDefault="00000000" w:rsidRPr="00000000" w14:paraId="0000015C">
      <w:pPr>
        <w:rPr/>
      </w:pPr>
      <w:r w:rsidDel="00000000" w:rsidR="00000000" w:rsidRPr="00000000">
        <w:rPr>
          <w:rtl w:val="0"/>
        </w:rPr>
        <w:t xml:space="preserve">https://github.com/jitsi/jibri</w:t>
      </w:r>
    </w:p>
    <w:p w:rsidR="00000000" w:rsidDel="00000000" w:rsidP="00000000" w:rsidRDefault="00000000" w:rsidRPr="00000000" w14:paraId="0000015D">
      <w:pPr>
        <w:rPr/>
      </w:pPr>
      <w:r w:rsidDel="00000000" w:rsidR="00000000" w:rsidRPr="00000000">
        <w:rPr>
          <w:rtl w:val="0"/>
        </w:rPr>
        <w:t xml:space="preserve">501.c delaware </w:t>
      </w:r>
    </w:p>
    <w:p w:rsidR="00000000" w:rsidDel="00000000" w:rsidP="00000000" w:rsidRDefault="00000000" w:rsidRPr="00000000" w14:paraId="0000015E">
      <w:pPr>
        <w:rPr/>
      </w:pPr>
      <w:hyperlink r:id="rId53">
        <w:r w:rsidDel="00000000" w:rsidR="00000000" w:rsidRPr="00000000">
          <w:rPr>
            <w:color w:val="1155cc"/>
            <w:u w:val="single"/>
            <w:rtl w:val="0"/>
          </w:rPr>
          <w:t xml:space="preserve">https://www.harborcompliance.com/information/how-to-start-a-non-profit-organization-in-delaware</w:t>
        </w:r>
      </w:hyperlink>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hyperlink r:id="rId54">
        <w:r w:rsidDel="00000000" w:rsidR="00000000" w:rsidRPr="00000000">
          <w:rPr>
            <w:color w:val="1155cc"/>
            <w:u w:val="single"/>
            <w:rtl w:val="0"/>
          </w:rPr>
          <w:t xml:space="preserve">https://www.swyftfilings.com/learning-center/best-states-to-start-nonprofit</w:t>
        </w:r>
      </w:hyperlink>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sz w:val="34"/>
          <w:szCs w:val="34"/>
        </w:rPr>
      </w:pPr>
      <w:r w:rsidDel="00000000" w:rsidR="00000000" w:rsidRPr="00000000">
        <w:rPr>
          <w:sz w:val="34"/>
          <w:szCs w:val="34"/>
          <w:rtl w:val="0"/>
        </w:rPr>
        <w:t xml:space="preserve">Notes From Meeting 2 (4/20/21)</w:t>
      </w:r>
    </w:p>
    <w:p w:rsidR="00000000" w:rsidDel="00000000" w:rsidP="00000000" w:rsidRDefault="00000000" w:rsidRPr="00000000" w14:paraId="00000165">
      <w:pPr>
        <w:rPr>
          <w:sz w:val="30"/>
          <w:szCs w:val="30"/>
          <w:u w:val="single"/>
        </w:rPr>
      </w:pPr>
      <w:r w:rsidDel="00000000" w:rsidR="00000000" w:rsidRPr="00000000">
        <w:rPr>
          <w:sz w:val="30"/>
          <w:szCs w:val="30"/>
          <w:u w:val="single"/>
          <w:rtl w:val="0"/>
        </w:rPr>
        <w:t xml:space="preserve">Action Items:</w:t>
      </w:r>
    </w:p>
    <w:p w:rsidR="00000000" w:rsidDel="00000000" w:rsidP="00000000" w:rsidRDefault="00000000" w:rsidRPr="00000000" w14:paraId="00000166">
      <w:pPr>
        <w:numPr>
          <w:ilvl w:val="0"/>
          <w:numId w:val="16"/>
        </w:numPr>
        <w:ind w:left="720" w:hanging="360"/>
        <w:rPr/>
      </w:pPr>
      <w:r w:rsidDel="00000000" w:rsidR="00000000" w:rsidRPr="00000000">
        <w:rPr>
          <w:rtl w:val="0"/>
        </w:rPr>
        <w:t xml:space="preserve">Set up product space (artifact/knowledge storage)</w:t>
      </w:r>
    </w:p>
    <w:p w:rsidR="00000000" w:rsidDel="00000000" w:rsidP="00000000" w:rsidRDefault="00000000" w:rsidRPr="00000000" w14:paraId="00000167">
      <w:pPr>
        <w:numPr>
          <w:ilvl w:val="0"/>
          <w:numId w:val="16"/>
        </w:numPr>
        <w:ind w:left="720" w:hanging="360"/>
        <w:rPr>
          <w:u w:val="none"/>
        </w:rPr>
      </w:pPr>
      <w:r w:rsidDel="00000000" w:rsidR="00000000" w:rsidRPr="00000000">
        <w:rPr>
          <w:rtl w:val="0"/>
        </w:rPr>
        <w:t xml:space="preserve">Solidify Persona drafts</w:t>
      </w:r>
    </w:p>
    <w:p w:rsidR="00000000" w:rsidDel="00000000" w:rsidP="00000000" w:rsidRDefault="00000000" w:rsidRPr="00000000" w14:paraId="00000168">
      <w:pPr>
        <w:numPr>
          <w:ilvl w:val="0"/>
          <w:numId w:val="16"/>
        </w:numPr>
        <w:ind w:left="720" w:hanging="360"/>
        <w:rPr>
          <w:u w:val="none"/>
        </w:rPr>
      </w:pPr>
      <w:r w:rsidDel="00000000" w:rsidR="00000000" w:rsidRPr="00000000">
        <w:rPr>
          <w:rtl w:val="0"/>
        </w:rPr>
        <w:t xml:space="preserve">Solidify User Journeys</w:t>
      </w:r>
    </w:p>
    <w:p w:rsidR="00000000" w:rsidDel="00000000" w:rsidP="00000000" w:rsidRDefault="00000000" w:rsidRPr="00000000" w14:paraId="00000169">
      <w:pPr>
        <w:numPr>
          <w:ilvl w:val="0"/>
          <w:numId w:val="16"/>
        </w:numPr>
        <w:ind w:left="720" w:hanging="360"/>
        <w:rPr>
          <w:u w:val="none"/>
        </w:rPr>
      </w:pPr>
      <w:r w:rsidDel="00000000" w:rsidR="00000000" w:rsidRPr="00000000">
        <w:rPr>
          <w:rtl w:val="0"/>
        </w:rPr>
        <w:t xml:space="preserve">Maybe establish teams</w:t>
      </w:r>
    </w:p>
    <w:p w:rsidR="00000000" w:rsidDel="00000000" w:rsidP="00000000" w:rsidRDefault="00000000" w:rsidRPr="00000000" w14:paraId="0000016A">
      <w:pPr>
        <w:numPr>
          <w:ilvl w:val="0"/>
          <w:numId w:val="16"/>
        </w:numPr>
        <w:ind w:left="720" w:hanging="360"/>
        <w:rPr>
          <w:u w:val="none"/>
        </w:rPr>
      </w:pPr>
      <w:r w:rsidDel="00000000" w:rsidR="00000000" w:rsidRPr="00000000">
        <w:rPr>
          <w:rtl w:val="0"/>
        </w:rPr>
        <w:t xml:space="preserve">Generate agenda for next meeting</w:t>
      </w:r>
    </w:p>
    <w:p w:rsidR="00000000" w:rsidDel="00000000" w:rsidP="00000000" w:rsidRDefault="00000000" w:rsidRPr="00000000" w14:paraId="0000016B">
      <w:pPr>
        <w:numPr>
          <w:ilvl w:val="0"/>
          <w:numId w:val="16"/>
        </w:numPr>
        <w:ind w:left="720" w:hanging="360"/>
        <w:rPr>
          <w:u w:val="none"/>
        </w:rPr>
      </w:pPr>
      <w:r w:rsidDel="00000000" w:rsidR="00000000" w:rsidRPr="00000000">
        <w:rPr>
          <w:rtl w:val="0"/>
        </w:rPr>
        <w:t xml:space="preserve">Get teams set up</w:t>
      </w:r>
    </w:p>
    <w:p w:rsidR="00000000" w:rsidDel="00000000" w:rsidP="00000000" w:rsidRDefault="00000000" w:rsidRPr="00000000" w14:paraId="0000016C">
      <w:pPr>
        <w:numPr>
          <w:ilvl w:val="0"/>
          <w:numId w:val="16"/>
        </w:numPr>
        <w:ind w:left="720" w:hanging="360"/>
        <w:rPr>
          <w:u w:val="none"/>
        </w:rPr>
      </w:pPr>
      <w:r w:rsidDel="00000000" w:rsidR="00000000" w:rsidRPr="00000000">
        <w:rPr>
          <w:rtl w:val="0"/>
        </w:rPr>
        <w:t xml:space="preserve">Get chat rooms set up</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sz w:val="26"/>
          <w:szCs w:val="26"/>
        </w:rPr>
      </w:pPr>
      <w:r w:rsidDel="00000000" w:rsidR="00000000" w:rsidRPr="00000000">
        <w:rPr>
          <w:b w:val="1"/>
          <w:sz w:val="26"/>
          <w:szCs w:val="26"/>
          <w:rtl w:val="0"/>
        </w:rPr>
        <w:t xml:space="preserve">Assumptions/risks/questions</w:t>
      </w:r>
    </w:p>
    <w:p w:rsidR="00000000" w:rsidDel="00000000" w:rsidP="00000000" w:rsidRDefault="00000000" w:rsidRPr="00000000" w14:paraId="0000016F">
      <w:pPr>
        <w:rPr>
          <w:b w:val="1"/>
          <w:sz w:val="26"/>
          <w:szCs w:val="26"/>
        </w:rPr>
      </w:pPr>
      <w:r w:rsidDel="00000000" w:rsidR="00000000" w:rsidRPr="00000000">
        <w:rPr>
          <w:rtl w:val="0"/>
        </w:rPr>
      </w:r>
    </w:p>
    <w:p w:rsidR="00000000" w:rsidDel="00000000" w:rsidP="00000000" w:rsidRDefault="00000000" w:rsidRPr="00000000" w14:paraId="00000170">
      <w:pPr>
        <w:numPr>
          <w:ilvl w:val="0"/>
          <w:numId w:val="14"/>
        </w:numPr>
        <w:ind w:left="720" w:hanging="360"/>
        <w:rPr/>
      </w:pPr>
      <w:r w:rsidDel="00000000" w:rsidR="00000000" w:rsidRPr="00000000">
        <w:rPr>
          <w:rtl w:val="0"/>
        </w:rPr>
        <w:t xml:space="preserve">Will users leverage Stripe/Paypal or is crypto required to get use</w:t>
      </w:r>
    </w:p>
    <w:p w:rsidR="00000000" w:rsidDel="00000000" w:rsidP="00000000" w:rsidRDefault="00000000" w:rsidRPr="00000000" w14:paraId="00000171">
      <w:pPr>
        <w:numPr>
          <w:ilvl w:val="0"/>
          <w:numId w:val="14"/>
        </w:numPr>
        <w:ind w:left="720" w:hanging="360"/>
        <w:rPr/>
      </w:pPr>
      <w:r w:rsidDel="00000000" w:rsidR="00000000" w:rsidRPr="00000000">
        <w:rPr>
          <w:rtl w:val="0"/>
        </w:rPr>
        <w:t xml:space="preserve">Assumption: There is a viable solution so simple that any ‘mommy blogger’ can understand </w:t>
      </w:r>
    </w:p>
    <w:p w:rsidR="00000000" w:rsidDel="00000000" w:rsidP="00000000" w:rsidRDefault="00000000" w:rsidRPr="00000000" w14:paraId="00000172">
      <w:pPr>
        <w:numPr>
          <w:ilvl w:val="0"/>
          <w:numId w:val="14"/>
        </w:numPr>
        <w:ind w:left="720" w:hanging="360"/>
        <w:rPr/>
      </w:pPr>
      <w:r w:rsidDel="00000000" w:rsidR="00000000" w:rsidRPr="00000000">
        <w:rPr>
          <w:rtl w:val="0"/>
        </w:rPr>
        <w:t xml:space="preserve">Assumption: There is some way to bring an audience over…</w:t>
      </w:r>
    </w:p>
    <w:p w:rsidR="00000000" w:rsidDel="00000000" w:rsidP="00000000" w:rsidRDefault="00000000" w:rsidRPr="00000000" w14:paraId="00000173">
      <w:pPr>
        <w:numPr>
          <w:ilvl w:val="0"/>
          <w:numId w:val="14"/>
        </w:numPr>
        <w:ind w:left="720" w:hanging="360"/>
        <w:rPr/>
      </w:pPr>
      <w:r w:rsidDel="00000000" w:rsidR="00000000" w:rsidRPr="00000000">
        <w:rPr>
          <w:rtl w:val="0"/>
        </w:rPr>
        <w:t xml:space="preserve">Assumption: we just need to bring the creators and there are many that already want to leave YT</w:t>
      </w:r>
    </w:p>
    <w:p w:rsidR="00000000" w:rsidDel="00000000" w:rsidP="00000000" w:rsidRDefault="00000000" w:rsidRPr="00000000" w14:paraId="00000174">
      <w:pPr>
        <w:numPr>
          <w:ilvl w:val="0"/>
          <w:numId w:val="14"/>
        </w:numPr>
        <w:ind w:left="720" w:hanging="360"/>
        <w:rPr/>
      </w:pPr>
      <w:r w:rsidDel="00000000" w:rsidR="00000000" w:rsidRPr="00000000">
        <w:rPr>
          <w:rtl w:val="0"/>
        </w:rPr>
        <w:t xml:space="preserve">Assumption: creators will bring users</w:t>
      </w:r>
    </w:p>
    <w:p w:rsidR="00000000" w:rsidDel="00000000" w:rsidP="00000000" w:rsidRDefault="00000000" w:rsidRPr="00000000" w14:paraId="00000175">
      <w:pPr>
        <w:numPr>
          <w:ilvl w:val="0"/>
          <w:numId w:val="14"/>
        </w:numPr>
        <w:ind w:left="720" w:hanging="360"/>
        <w:rPr/>
      </w:pPr>
      <w:r w:rsidDel="00000000" w:rsidR="00000000" w:rsidRPr="00000000">
        <w:rPr>
          <w:rtl w:val="0"/>
        </w:rPr>
        <w:t xml:space="preserve">Assumption: we can create something cheaper and other SASSes will step in to compete</w:t>
      </w:r>
    </w:p>
    <w:p w:rsidR="00000000" w:rsidDel="00000000" w:rsidP="00000000" w:rsidRDefault="00000000" w:rsidRPr="00000000" w14:paraId="00000176">
      <w:pPr>
        <w:numPr>
          <w:ilvl w:val="0"/>
          <w:numId w:val="14"/>
        </w:numPr>
        <w:ind w:left="720" w:hanging="360"/>
        <w:rPr/>
      </w:pPr>
      <w:r w:rsidDel="00000000" w:rsidR="00000000" w:rsidRPr="00000000">
        <w:rPr>
          <w:rtl w:val="0"/>
        </w:rPr>
        <w:t xml:space="preserve">Question: who manages content tagging? How does it stay true? How can we save it from getting hijacked?</w:t>
      </w:r>
    </w:p>
    <w:p w:rsidR="00000000" w:rsidDel="00000000" w:rsidP="00000000" w:rsidRDefault="00000000" w:rsidRPr="00000000" w14:paraId="00000177">
      <w:pPr>
        <w:numPr>
          <w:ilvl w:val="0"/>
          <w:numId w:val="14"/>
        </w:numPr>
        <w:ind w:left="720" w:hanging="360"/>
        <w:rPr>
          <w:u w:val="none"/>
        </w:rPr>
      </w:pPr>
      <w:r w:rsidDel="00000000" w:rsidR="00000000" w:rsidRPr="00000000">
        <w:rPr>
          <w:rtl w:val="0"/>
        </w:rPr>
        <w:t xml:space="preserve">Assumptions: Minds wants to get involved however possible</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sz w:val="28"/>
          <w:szCs w:val="28"/>
        </w:rPr>
      </w:pPr>
      <w:r w:rsidDel="00000000" w:rsidR="00000000" w:rsidRPr="00000000">
        <w:rPr>
          <w:b w:val="1"/>
          <w:sz w:val="28"/>
          <w:szCs w:val="28"/>
          <w:rtl w:val="0"/>
        </w:rPr>
        <w:t xml:space="preserve">Product artifacts (mostly in order)</w:t>
      </w:r>
    </w:p>
    <w:p w:rsidR="00000000" w:rsidDel="00000000" w:rsidP="00000000" w:rsidRDefault="00000000" w:rsidRPr="00000000" w14:paraId="0000017B">
      <w:pPr>
        <w:numPr>
          <w:ilvl w:val="0"/>
          <w:numId w:val="6"/>
        </w:numPr>
        <w:ind w:left="720" w:hanging="360"/>
        <w:rPr/>
      </w:pPr>
      <w:r w:rsidDel="00000000" w:rsidR="00000000" w:rsidRPr="00000000">
        <w:rPr>
          <w:rtl w:val="0"/>
        </w:rPr>
        <w:t xml:space="preserve">User Personas</w:t>
      </w:r>
    </w:p>
    <w:p w:rsidR="00000000" w:rsidDel="00000000" w:rsidP="00000000" w:rsidRDefault="00000000" w:rsidRPr="00000000" w14:paraId="0000017C">
      <w:pPr>
        <w:numPr>
          <w:ilvl w:val="0"/>
          <w:numId w:val="6"/>
        </w:numPr>
        <w:ind w:left="720" w:hanging="360"/>
        <w:rPr/>
      </w:pPr>
      <w:hyperlink r:id="rId55">
        <w:r w:rsidDel="00000000" w:rsidR="00000000" w:rsidRPr="00000000">
          <w:rPr>
            <w:color w:val="1155cc"/>
            <w:u w:val="single"/>
            <w:rtl w:val="0"/>
          </w:rPr>
          <w:t xml:space="preserve">User journey(s)</w:t>
        </w:r>
      </w:hyperlink>
      <w:r w:rsidDel="00000000" w:rsidR="00000000" w:rsidRPr="00000000">
        <w:rPr>
          <w:rtl w:val="0"/>
        </w:rPr>
      </w:r>
    </w:p>
    <w:p w:rsidR="00000000" w:rsidDel="00000000" w:rsidP="00000000" w:rsidRDefault="00000000" w:rsidRPr="00000000" w14:paraId="0000017D">
      <w:pPr>
        <w:numPr>
          <w:ilvl w:val="0"/>
          <w:numId w:val="6"/>
        </w:numPr>
        <w:ind w:left="720" w:hanging="360"/>
        <w:rPr/>
      </w:pPr>
      <w:r w:rsidDel="00000000" w:rsidR="00000000" w:rsidRPr="00000000">
        <w:rPr>
          <w:rtl w:val="0"/>
        </w:rPr>
        <w:t xml:space="preserve">Problem Statement</w:t>
      </w:r>
    </w:p>
    <w:p w:rsidR="00000000" w:rsidDel="00000000" w:rsidP="00000000" w:rsidRDefault="00000000" w:rsidRPr="00000000" w14:paraId="0000017E">
      <w:pPr>
        <w:numPr>
          <w:ilvl w:val="0"/>
          <w:numId w:val="6"/>
        </w:numPr>
        <w:ind w:left="720" w:hanging="360"/>
        <w:rPr/>
      </w:pPr>
      <w:r w:rsidDel="00000000" w:rsidR="00000000" w:rsidRPr="00000000">
        <w:rPr>
          <w:rtl w:val="0"/>
        </w:rPr>
        <w:t xml:space="preserve">Business Model Canvas / Value Proposition</w:t>
      </w:r>
    </w:p>
    <w:p w:rsidR="00000000" w:rsidDel="00000000" w:rsidP="00000000" w:rsidRDefault="00000000" w:rsidRPr="00000000" w14:paraId="0000017F">
      <w:pPr>
        <w:numPr>
          <w:ilvl w:val="0"/>
          <w:numId w:val="6"/>
        </w:numPr>
        <w:ind w:left="720" w:hanging="360"/>
        <w:rPr/>
      </w:pPr>
      <w:r w:rsidDel="00000000" w:rsidR="00000000" w:rsidRPr="00000000">
        <w:rPr>
          <w:rtl w:val="0"/>
        </w:rPr>
        <w:t xml:space="preserve">Scope</w:t>
      </w:r>
    </w:p>
    <w:p w:rsidR="00000000" w:rsidDel="00000000" w:rsidP="00000000" w:rsidRDefault="00000000" w:rsidRPr="00000000" w14:paraId="00000180">
      <w:pPr>
        <w:numPr>
          <w:ilvl w:val="0"/>
          <w:numId w:val="6"/>
        </w:numPr>
        <w:ind w:left="720" w:hanging="360"/>
        <w:rPr/>
      </w:pPr>
      <w:r w:rsidDel="00000000" w:rsidR="00000000" w:rsidRPr="00000000">
        <w:rPr>
          <w:rtl w:val="0"/>
        </w:rPr>
        <w:t xml:space="preserve">Vision</w:t>
      </w:r>
    </w:p>
    <w:p w:rsidR="00000000" w:rsidDel="00000000" w:rsidP="00000000" w:rsidRDefault="00000000" w:rsidRPr="00000000" w14:paraId="00000181">
      <w:pPr>
        <w:numPr>
          <w:ilvl w:val="0"/>
          <w:numId w:val="6"/>
        </w:numPr>
        <w:ind w:left="720" w:hanging="360"/>
        <w:rPr/>
      </w:pPr>
      <w:r w:rsidDel="00000000" w:rsidR="00000000" w:rsidRPr="00000000">
        <w:rPr>
          <w:rtl w:val="0"/>
        </w:rPr>
        <w:t xml:space="preserve">Strategy</w:t>
      </w:r>
    </w:p>
    <w:p w:rsidR="00000000" w:rsidDel="00000000" w:rsidP="00000000" w:rsidRDefault="00000000" w:rsidRPr="00000000" w14:paraId="00000182">
      <w:pPr>
        <w:numPr>
          <w:ilvl w:val="0"/>
          <w:numId w:val="6"/>
        </w:numPr>
        <w:ind w:left="720" w:hanging="360"/>
        <w:rPr/>
      </w:pPr>
      <w:r w:rsidDel="00000000" w:rsidR="00000000" w:rsidRPr="00000000">
        <w:rPr>
          <w:rtl w:val="0"/>
        </w:rPr>
        <w:t xml:space="preserve">MVP Hypothesis</w:t>
      </w:r>
    </w:p>
    <w:p w:rsidR="00000000" w:rsidDel="00000000" w:rsidP="00000000" w:rsidRDefault="00000000" w:rsidRPr="00000000" w14:paraId="00000183">
      <w:pPr>
        <w:numPr>
          <w:ilvl w:val="0"/>
          <w:numId w:val="6"/>
        </w:numPr>
        <w:ind w:left="720" w:hanging="360"/>
        <w:rPr/>
      </w:pPr>
      <w:r w:rsidDel="00000000" w:rsidR="00000000" w:rsidRPr="00000000">
        <w:rPr>
          <w:rtl w:val="0"/>
        </w:rPr>
        <w:t xml:space="preserve">Roadmap</w:t>
      </w:r>
    </w:p>
    <w:p w:rsidR="00000000" w:rsidDel="00000000" w:rsidP="00000000" w:rsidRDefault="00000000" w:rsidRPr="00000000" w14:paraId="00000184">
      <w:pPr>
        <w:numPr>
          <w:ilvl w:val="0"/>
          <w:numId w:val="6"/>
        </w:numPr>
        <w:ind w:left="720" w:hanging="360"/>
        <w:rPr/>
      </w:pPr>
      <w:r w:rsidDel="00000000" w:rsidR="00000000" w:rsidRPr="00000000">
        <w:rPr>
          <w:rtl w:val="0"/>
        </w:rPr>
        <w:t xml:space="preserve">Tech decisions</w:t>
      </w:r>
    </w:p>
    <w:p w:rsidR="00000000" w:rsidDel="00000000" w:rsidP="00000000" w:rsidRDefault="00000000" w:rsidRPr="00000000" w14:paraId="00000185">
      <w:pPr>
        <w:numPr>
          <w:ilvl w:val="0"/>
          <w:numId w:val="6"/>
        </w:numPr>
        <w:ind w:left="720" w:hanging="360"/>
        <w:rPr/>
      </w:pPr>
      <w:r w:rsidDel="00000000" w:rsidR="00000000" w:rsidRPr="00000000">
        <w:rPr>
          <w:rtl w:val="0"/>
        </w:rPr>
        <w:t xml:space="preserve">Prototypes</w:t>
      </w:r>
    </w:p>
    <w:p w:rsidR="00000000" w:rsidDel="00000000" w:rsidP="00000000" w:rsidRDefault="00000000" w:rsidRPr="00000000" w14:paraId="00000186">
      <w:pPr>
        <w:numPr>
          <w:ilvl w:val="0"/>
          <w:numId w:val="6"/>
        </w:numPr>
        <w:ind w:left="720" w:hanging="360"/>
        <w:rPr/>
      </w:pPr>
      <w:r w:rsidDel="00000000" w:rsidR="00000000" w:rsidRPr="00000000">
        <w:rPr>
          <w:rtl w:val="0"/>
        </w:rPr>
        <w:t xml:space="preserve">Backlog</w:t>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What does it look like done?</w:t>
      </w:r>
    </w:p>
    <w:p w:rsidR="00000000" w:rsidDel="00000000" w:rsidP="00000000" w:rsidRDefault="00000000" w:rsidRPr="00000000" w14:paraId="00000189">
      <w:pPr>
        <w:numPr>
          <w:ilvl w:val="0"/>
          <w:numId w:val="21"/>
        </w:numPr>
        <w:ind w:left="720" w:hanging="360"/>
        <w:rPr/>
      </w:pPr>
      <w:r w:rsidDel="00000000" w:rsidR="00000000" w:rsidRPr="00000000">
        <w:rPr>
          <w:rtl w:val="0"/>
        </w:rPr>
        <w:t xml:space="preserve">Decentralized Patreon?</w:t>
      </w:r>
    </w:p>
    <w:p w:rsidR="00000000" w:rsidDel="00000000" w:rsidP="00000000" w:rsidRDefault="00000000" w:rsidRPr="00000000" w14:paraId="0000018A">
      <w:pPr>
        <w:numPr>
          <w:ilvl w:val="0"/>
          <w:numId w:val="21"/>
        </w:numPr>
        <w:ind w:left="720" w:hanging="360"/>
        <w:rPr/>
      </w:pPr>
      <w:r w:rsidDel="00000000" w:rsidR="00000000" w:rsidRPr="00000000">
        <w:rPr>
          <w:rtl w:val="0"/>
        </w:rPr>
        <w:t xml:space="preserve">Going to aggregate all these markets into the form to get your content out there</w:t>
      </w:r>
    </w:p>
    <w:p w:rsidR="00000000" w:rsidDel="00000000" w:rsidP="00000000" w:rsidRDefault="00000000" w:rsidRPr="00000000" w14:paraId="0000018B">
      <w:pPr>
        <w:numPr>
          <w:ilvl w:val="0"/>
          <w:numId w:val="21"/>
        </w:numPr>
        <w:ind w:left="720" w:hanging="360"/>
        <w:rPr/>
      </w:pPr>
      <w:r w:rsidDel="00000000" w:rsidR="00000000" w:rsidRPr="00000000">
        <w:rPr>
          <w:rtl w:val="0"/>
        </w:rPr>
        <w:t xml:space="preserve">Friends list, followers list, EGPRM paywall, hash tagging/tagging.. Replaces all of it really</w:t>
      </w:r>
    </w:p>
    <w:p w:rsidR="00000000" w:rsidDel="00000000" w:rsidP="00000000" w:rsidRDefault="00000000" w:rsidRPr="00000000" w14:paraId="0000018C">
      <w:pPr>
        <w:numPr>
          <w:ilvl w:val="0"/>
          <w:numId w:val="21"/>
        </w:numPr>
        <w:ind w:left="720" w:hanging="360"/>
        <w:rPr/>
      </w:pPr>
      <w:r w:rsidDel="00000000" w:rsidR="00000000" w:rsidRPr="00000000">
        <w:rPr>
          <w:rtl w:val="0"/>
        </w:rPr>
        <w:t xml:space="preserve">Build the uniformed standard</w:t>
      </w:r>
    </w:p>
    <w:p w:rsidR="00000000" w:rsidDel="00000000" w:rsidP="00000000" w:rsidRDefault="00000000" w:rsidRPr="00000000" w14:paraId="0000018D">
      <w:pPr>
        <w:numPr>
          <w:ilvl w:val="0"/>
          <w:numId w:val="21"/>
        </w:numPr>
        <w:ind w:left="720" w:hanging="360"/>
        <w:rPr/>
      </w:pPr>
      <w:r w:rsidDel="00000000" w:rsidR="00000000" w:rsidRPr="00000000">
        <w:rPr>
          <w:rtl w:val="0"/>
        </w:rPr>
        <w:t xml:space="preserve">We aren’t hosting, we are providing the tools for the creator to control the 100% of it</w:t>
      </w:r>
    </w:p>
    <w:p w:rsidR="00000000" w:rsidDel="00000000" w:rsidP="00000000" w:rsidRDefault="00000000" w:rsidRPr="00000000" w14:paraId="0000018E">
      <w:pPr>
        <w:numPr>
          <w:ilvl w:val="0"/>
          <w:numId w:val="21"/>
        </w:numPr>
        <w:ind w:left="720" w:hanging="360"/>
        <w:rPr/>
      </w:pPr>
      <w:r w:rsidDel="00000000" w:rsidR="00000000" w:rsidRPr="00000000">
        <w:rPr>
          <w:rtl w:val="0"/>
        </w:rPr>
        <w:t xml:space="preserve">There are competitors to patreon and they aren’t talking, we are going to make them talk</w:t>
      </w:r>
    </w:p>
    <w:p w:rsidR="00000000" w:rsidDel="00000000" w:rsidP="00000000" w:rsidRDefault="00000000" w:rsidRPr="00000000" w14:paraId="0000018F">
      <w:pPr>
        <w:numPr>
          <w:ilvl w:val="0"/>
          <w:numId w:val="21"/>
        </w:numPr>
        <w:ind w:left="720" w:hanging="360"/>
        <w:rPr/>
      </w:pPr>
      <w:r w:rsidDel="00000000" w:rsidR="00000000" w:rsidRPr="00000000">
        <w:rPr>
          <w:rtl w:val="0"/>
        </w:rPr>
        <w:t xml:space="preserve">Creating a marketplace for businesses that already exist</w:t>
      </w:r>
    </w:p>
    <w:p w:rsidR="00000000" w:rsidDel="00000000" w:rsidP="00000000" w:rsidRDefault="00000000" w:rsidRPr="00000000" w14:paraId="00000190">
      <w:pPr>
        <w:numPr>
          <w:ilvl w:val="0"/>
          <w:numId w:val="21"/>
        </w:numPr>
        <w:ind w:left="720" w:hanging="360"/>
        <w:rPr/>
      </w:pPr>
      <w:r w:rsidDel="00000000" w:rsidR="00000000" w:rsidRPr="00000000">
        <w:rPr>
          <w:rtl w:val="0"/>
        </w:rPr>
        <w:t xml:space="preserve">Set up to find the cheapest solution for hosting, payment, distro etc so creators can make the best decision</w:t>
      </w:r>
    </w:p>
    <w:p w:rsidR="00000000" w:rsidDel="00000000" w:rsidP="00000000" w:rsidRDefault="00000000" w:rsidRPr="00000000" w14:paraId="00000191">
      <w:pPr>
        <w:numPr>
          <w:ilvl w:val="0"/>
          <w:numId w:val="21"/>
        </w:numPr>
        <w:ind w:left="720" w:hanging="360"/>
        <w:rPr/>
      </w:pPr>
      <w:r w:rsidDel="00000000" w:rsidR="00000000" w:rsidRPr="00000000">
        <w:rPr>
          <w:rtl w:val="0"/>
        </w:rPr>
        <w:t xml:space="preserve">Whereas Patron takes a cut, our service would take no cut</w:t>
      </w:r>
    </w:p>
    <w:p w:rsidR="00000000" w:rsidDel="00000000" w:rsidP="00000000" w:rsidRDefault="00000000" w:rsidRPr="00000000" w14:paraId="00000192">
      <w:pPr>
        <w:numPr>
          <w:ilvl w:val="0"/>
          <w:numId w:val="21"/>
        </w:numPr>
        <w:ind w:left="720" w:hanging="360"/>
        <w:rPr/>
      </w:pPr>
      <w:r w:rsidDel="00000000" w:rsidR="00000000" w:rsidRPr="00000000">
        <w:rPr>
          <w:rtl w:val="0"/>
        </w:rPr>
        <w:t xml:space="preserve">People can have their own TimCast without having to hire devs to build it</w:t>
      </w:r>
    </w:p>
    <w:p w:rsidR="00000000" w:rsidDel="00000000" w:rsidP="00000000" w:rsidRDefault="00000000" w:rsidRPr="00000000" w14:paraId="00000193">
      <w:pPr>
        <w:numPr>
          <w:ilvl w:val="0"/>
          <w:numId w:val="21"/>
        </w:numPr>
        <w:ind w:left="720" w:hanging="360"/>
        <w:rPr>
          <w:b w:val="1"/>
          <w:u w:val="none"/>
        </w:rPr>
      </w:pPr>
      <w:r w:rsidDel="00000000" w:rsidR="00000000" w:rsidRPr="00000000">
        <w:rPr>
          <w:rtl w:val="0"/>
        </w:rPr>
      </w:r>
    </w:p>
    <w:p w:rsidR="00000000" w:rsidDel="00000000" w:rsidP="00000000" w:rsidRDefault="00000000" w:rsidRPr="00000000" w14:paraId="00000194">
      <w:pPr>
        <w:ind w:left="0" w:firstLine="0"/>
        <w:rPr>
          <w:b w:val="1"/>
          <w:sz w:val="24"/>
          <w:szCs w:val="24"/>
        </w:rPr>
      </w:pPr>
      <w:r w:rsidDel="00000000" w:rsidR="00000000" w:rsidRPr="00000000">
        <w:rPr>
          <w:rtl w:val="0"/>
        </w:rPr>
      </w:r>
    </w:p>
    <w:p w:rsidR="00000000" w:rsidDel="00000000" w:rsidP="00000000" w:rsidRDefault="00000000" w:rsidRPr="00000000" w14:paraId="00000195">
      <w:pPr>
        <w:ind w:left="0" w:firstLine="0"/>
        <w:rPr>
          <w:b w:val="1"/>
          <w:sz w:val="24"/>
          <w:szCs w:val="24"/>
        </w:rPr>
      </w:pPr>
      <w:r w:rsidDel="00000000" w:rsidR="00000000" w:rsidRPr="00000000">
        <w:rPr>
          <w:rtl w:val="0"/>
        </w:rPr>
      </w:r>
    </w:p>
    <w:p w:rsidR="00000000" w:rsidDel="00000000" w:rsidP="00000000" w:rsidRDefault="00000000" w:rsidRPr="00000000" w14:paraId="00000196">
      <w:pPr>
        <w:ind w:left="0" w:firstLine="0"/>
        <w:rPr>
          <w:sz w:val="24"/>
          <w:szCs w:val="24"/>
        </w:rPr>
      </w:pPr>
      <w:r w:rsidDel="00000000" w:rsidR="00000000" w:rsidRPr="00000000">
        <w:rPr>
          <w:b w:val="1"/>
          <w:sz w:val="30"/>
          <w:szCs w:val="30"/>
          <w:rtl w:val="0"/>
        </w:rPr>
        <w:t xml:space="preserve">Top Priorities</w:t>
      </w:r>
      <w:r w:rsidDel="00000000" w:rsidR="00000000" w:rsidRPr="00000000">
        <w:rPr>
          <w:sz w:val="24"/>
          <w:szCs w:val="24"/>
          <w:rtl w:val="0"/>
        </w:rPr>
        <w:t xml:space="preserve"> (needs to be prioritized)</w:t>
      </w:r>
    </w:p>
    <w:p w:rsidR="00000000" w:rsidDel="00000000" w:rsidP="00000000" w:rsidRDefault="00000000" w:rsidRPr="00000000" w14:paraId="00000197">
      <w:pPr>
        <w:numPr>
          <w:ilvl w:val="0"/>
          <w:numId w:val="5"/>
        </w:numPr>
        <w:ind w:left="720" w:hanging="360"/>
        <w:rPr>
          <w:sz w:val="24"/>
          <w:szCs w:val="24"/>
        </w:rPr>
      </w:pPr>
      <w:r w:rsidDel="00000000" w:rsidR="00000000" w:rsidRPr="00000000">
        <w:rPr>
          <w:sz w:val="24"/>
          <w:szCs w:val="24"/>
          <w:rtl w:val="0"/>
        </w:rPr>
        <w:t xml:space="preserve">Has to be simple</w:t>
      </w:r>
    </w:p>
    <w:p w:rsidR="00000000" w:rsidDel="00000000" w:rsidP="00000000" w:rsidRDefault="00000000" w:rsidRPr="00000000" w14:paraId="00000198">
      <w:pPr>
        <w:numPr>
          <w:ilvl w:val="0"/>
          <w:numId w:val="5"/>
        </w:numPr>
        <w:ind w:left="720" w:hanging="360"/>
        <w:rPr>
          <w:sz w:val="24"/>
          <w:szCs w:val="24"/>
        </w:rPr>
      </w:pPr>
      <w:r w:rsidDel="00000000" w:rsidR="00000000" w:rsidRPr="00000000">
        <w:rPr>
          <w:sz w:val="24"/>
          <w:szCs w:val="24"/>
          <w:rtl w:val="0"/>
        </w:rPr>
        <w:t xml:space="preserve">Has to have low barrier to entry</w:t>
      </w:r>
    </w:p>
    <w:p w:rsidR="00000000" w:rsidDel="00000000" w:rsidP="00000000" w:rsidRDefault="00000000" w:rsidRPr="00000000" w14:paraId="00000199">
      <w:pPr>
        <w:ind w:left="0" w:firstLine="0"/>
        <w:rPr>
          <w:b w:val="1"/>
          <w:sz w:val="24"/>
          <w:szCs w:val="24"/>
        </w:rPr>
      </w:pPr>
      <w:r w:rsidDel="00000000" w:rsidR="00000000" w:rsidRPr="00000000">
        <w:rPr>
          <w:rtl w:val="0"/>
        </w:rPr>
      </w:r>
    </w:p>
    <w:p w:rsidR="00000000" w:rsidDel="00000000" w:rsidP="00000000" w:rsidRDefault="00000000" w:rsidRPr="00000000" w14:paraId="0000019A">
      <w:pPr>
        <w:ind w:left="0" w:firstLine="0"/>
        <w:rPr>
          <w:b w:val="1"/>
          <w:sz w:val="24"/>
          <w:szCs w:val="24"/>
        </w:rPr>
      </w:pPr>
      <w:r w:rsidDel="00000000" w:rsidR="00000000" w:rsidRPr="00000000">
        <w:rPr>
          <w:rtl w:val="0"/>
        </w:rPr>
      </w:r>
    </w:p>
    <w:p w:rsidR="00000000" w:rsidDel="00000000" w:rsidP="00000000" w:rsidRDefault="00000000" w:rsidRPr="00000000" w14:paraId="0000019B">
      <w:pPr>
        <w:ind w:left="0" w:firstLine="0"/>
        <w:rPr>
          <w:b w:val="1"/>
          <w:sz w:val="30"/>
          <w:szCs w:val="30"/>
        </w:rPr>
      </w:pPr>
      <w:r w:rsidDel="00000000" w:rsidR="00000000" w:rsidRPr="00000000">
        <w:rPr>
          <w:b w:val="1"/>
          <w:sz w:val="30"/>
          <w:szCs w:val="30"/>
          <w:rtl w:val="0"/>
        </w:rPr>
        <w:t xml:space="preserve">Personas:</w:t>
      </w:r>
    </w:p>
    <w:p w:rsidR="00000000" w:rsidDel="00000000" w:rsidP="00000000" w:rsidRDefault="00000000" w:rsidRPr="00000000" w14:paraId="0000019C">
      <w:pPr>
        <w:ind w:left="0" w:firstLine="0"/>
        <w:rPr>
          <w:b w:val="1"/>
          <w:sz w:val="24"/>
          <w:szCs w:val="24"/>
        </w:rPr>
      </w:pPr>
      <w:r w:rsidDel="00000000" w:rsidR="00000000" w:rsidRPr="00000000">
        <w:rPr>
          <w:rtl w:val="0"/>
        </w:rPr>
      </w:r>
    </w:p>
    <w:p w:rsidR="00000000" w:rsidDel="00000000" w:rsidP="00000000" w:rsidRDefault="00000000" w:rsidRPr="00000000" w14:paraId="0000019D">
      <w:pPr>
        <w:ind w:left="0" w:firstLine="0"/>
        <w:rPr>
          <w:b w:val="1"/>
          <w:sz w:val="24"/>
          <w:szCs w:val="24"/>
        </w:rPr>
      </w:pPr>
      <w:r w:rsidDel="00000000" w:rsidR="00000000" w:rsidRPr="00000000">
        <w:rPr>
          <w:b w:val="1"/>
          <w:sz w:val="24"/>
          <w:szCs w:val="24"/>
          <w:rtl w:val="0"/>
        </w:rPr>
        <w:t xml:space="preserve">Tim the established creator.</w:t>
      </w:r>
    </w:p>
    <w:p w:rsidR="00000000" w:rsidDel="00000000" w:rsidP="00000000" w:rsidRDefault="00000000" w:rsidRPr="00000000" w14:paraId="0000019E">
      <w:pPr>
        <w:numPr>
          <w:ilvl w:val="0"/>
          <w:numId w:val="3"/>
        </w:numPr>
        <w:ind w:left="720" w:hanging="360"/>
        <w:rPr>
          <w:b w:val="1"/>
          <w:sz w:val="24"/>
          <w:szCs w:val="24"/>
          <w:u w:val="none"/>
        </w:rPr>
      </w:pPr>
      <w:r w:rsidDel="00000000" w:rsidR="00000000" w:rsidRPr="00000000">
        <w:rPr>
          <w:b w:val="1"/>
          <w:sz w:val="24"/>
          <w:szCs w:val="24"/>
          <w:rtl w:val="0"/>
        </w:rPr>
        <w:t xml:space="preserve">Objectives: </w:t>
      </w:r>
      <w:r w:rsidDel="00000000" w:rsidR="00000000" w:rsidRPr="00000000">
        <w:rPr>
          <w:sz w:val="24"/>
          <w:szCs w:val="24"/>
          <w:rtl w:val="0"/>
        </w:rPr>
        <w:t xml:space="preserve">Create High quality content, and expand the audience</w:t>
      </w:r>
    </w:p>
    <w:p w:rsidR="00000000" w:rsidDel="00000000" w:rsidP="00000000" w:rsidRDefault="00000000" w:rsidRPr="00000000" w14:paraId="0000019F">
      <w:pPr>
        <w:numPr>
          <w:ilvl w:val="0"/>
          <w:numId w:val="3"/>
        </w:numPr>
        <w:ind w:left="720" w:hanging="360"/>
        <w:rPr>
          <w:b w:val="1"/>
          <w:sz w:val="24"/>
          <w:szCs w:val="24"/>
          <w:u w:val="none"/>
        </w:rPr>
      </w:pPr>
      <w:r w:rsidDel="00000000" w:rsidR="00000000" w:rsidRPr="00000000">
        <w:rPr>
          <w:b w:val="1"/>
          <w:sz w:val="24"/>
          <w:szCs w:val="24"/>
          <w:rtl w:val="0"/>
        </w:rPr>
        <w:t xml:space="preserve">Knowledge Level: </w:t>
      </w:r>
      <w:r w:rsidDel="00000000" w:rsidR="00000000" w:rsidRPr="00000000">
        <w:rPr>
          <w:sz w:val="24"/>
          <w:szCs w:val="24"/>
          <w:rtl w:val="0"/>
        </w:rPr>
        <w:t xml:space="preserve">High</w:t>
      </w:r>
    </w:p>
    <w:p w:rsidR="00000000" w:rsidDel="00000000" w:rsidP="00000000" w:rsidRDefault="00000000" w:rsidRPr="00000000" w14:paraId="000001A0">
      <w:pPr>
        <w:numPr>
          <w:ilvl w:val="0"/>
          <w:numId w:val="3"/>
        </w:numPr>
        <w:ind w:left="720" w:hanging="360"/>
        <w:rPr>
          <w:b w:val="1"/>
          <w:sz w:val="24"/>
          <w:szCs w:val="24"/>
          <w:u w:val="none"/>
        </w:rPr>
      </w:pPr>
      <w:r w:rsidDel="00000000" w:rsidR="00000000" w:rsidRPr="00000000">
        <w:rPr>
          <w:b w:val="1"/>
          <w:sz w:val="24"/>
          <w:szCs w:val="24"/>
          <w:rtl w:val="0"/>
        </w:rPr>
        <w:t xml:space="preserve">Turn offs: </w:t>
      </w:r>
      <w:r w:rsidDel="00000000" w:rsidR="00000000" w:rsidRPr="00000000">
        <w:rPr>
          <w:sz w:val="24"/>
          <w:szCs w:val="24"/>
          <w:rtl w:val="0"/>
        </w:rPr>
        <w:t xml:space="preserve">Getting demonetized</w:t>
      </w:r>
    </w:p>
    <w:p w:rsidR="00000000" w:rsidDel="00000000" w:rsidP="00000000" w:rsidRDefault="00000000" w:rsidRPr="00000000" w14:paraId="000001A1">
      <w:pPr>
        <w:numPr>
          <w:ilvl w:val="0"/>
          <w:numId w:val="3"/>
        </w:numPr>
        <w:ind w:left="720" w:hanging="360"/>
        <w:rPr>
          <w:b w:val="1"/>
          <w:sz w:val="24"/>
          <w:szCs w:val="24"/>
          <w:u w:val="none"/>
        </w:rPr>
      </w:pPr>
      <w:r w:rsidDel="00000000" w:rsidR="00000000" w:rsidRPr="00000000">
        <w:rPr>
          <w:b w:val="1"/>
          <w:sz w:val="24"/>
          <w:szCs w:val="24"/>
          <w:rtl w:val="0"/>
        </w:rPr>
        <w:t xml:space="preserve">Priority: </w:t>
      </w:r>
      <w:r w:rsidDel="00000000" w:rsidR="00000000" w:rsidRPr="00000000">
        <w:rPr>
          <w:sz w:val="24"/>
          <w:szCs w:val="24"/>
          <w:rtl w:val="0"/>
        </w:rPr>
        <w:t xml:space="preserve">High</w:t>
      </w:r>
    </w:p>
    <w:p w:rsidR="00000000" w:rsidDel="00000000" w:rsidP="00000000" w:rsidRDefault="00000000" w:rsidRPr="00000000" w14:paraId="000001A2">
      <w:pPr>
        <w:ind w:left="0" w:firstLine="0"/>
        <w:rPr>
          <w:b w:val="1"/>
          <w:sz w:val="24"/>
          <w:szCs w:val="24"/>
        </w:rPr>
      </w:pPr>
      <w:r w:rsidDel="00000000" w:rsidR="00000000" w:rsidRPr="00000000">
        <w:rPr>
          <w:rtl w:val="0"/>
        </w:rPr>
      </w:r>
    </w:p>
    <w:p w:rsidR="00000000" w:rsidDel="00000000" w:rsidP="00000000" w:rsidRDefault="00000000" w:rsidRPr="00000000" w14:paraId="000001A3">
      <w:pPr>
        <w:ind w:left="0" w:firstLine="0"/>
        <w:rPr>
          <w:b w:val="1"/>
          <w:sz w:val="24"/>
          <w:szCs w:val="24"/>
        </w:rPr>
      </w:pPr>
      <w:r w:rsidDel="00000000" w:rsidR="00000000" w:rsidRPr="00000000">
        <w:rPr>
          <w:b w:val="1"/>
          <w:sz w:val="24"/>
          <w:szCs w:val="24"/>
          <w:rtl w:val="0"/>
        </w:rPr>
        <w:t xml:space="preserve">Becky the mommy blogger.</w:t>
      </w:r>
    </w:p>
    <w:p w:rsidR="00000000" w:rsidDel="00000000" w:rsidP="00000000" w:rsidRDefault="00000000" w:rsidRPr="00000000" w14:paraId="000001A4">
      <w:pPr>
        <w:numPr>
          <w:ilvl w:val="0"/>
          <w:numId w:val="3"/>
        </w:numPr>
        <w:ind w:left="720" w:hanging="360"/>
        <w:rPr>
          <w:b w:val="1"/>
          <w:sz w:val="24"/>
          <w:szCs w:val="24"/>
        </w:rPr>
      </w:pPr>
      <w:r w:rsidDel="00000000" w:rsidR="00000000" w:rsidRPr="00000000">
        <w:rPr>
          <w:b w:val="1"/>
          <w:sz w:val="24"/>
          <w:szCs w:val="24"/>
          <w:rtl w:val="0"/>
        </w:rPr>
        <w:t xml:space="preserve">Objectives: </w:t>
      </w:r>
      <w:r w:rsidDel="00000000" w:rsidR="00000000" w:rsidRPr="00000000">
        <w:rPr>
          <w:sz w:val="24"/>
          <w:szCs w:val="24"/>
          <w:rtl w:val="0"/>
        </w:rPr>
        <w:t xml:space="preserve">Share knowledge as a hobby, influence some people</w:t>
      </w:r>
    </w:p>
    <w:p w:rsidR="00000000" w:rsidDel="00000000" w:rsidP="00000000" w:rsidRDefault="00000000" w:rsidRPr="00000000" w14:paraId="000001A5">
      <w:pPr>
        <w:numPr>
          <w:ilvl w:val="0"/>
          <w:numId w:val="3"/>
        </w:numPr>
        <w:ind w:left="720" w:hanging="360"/>
        <w:rPr>
          <w:b w:val="1"/>
          <w:sz w:val="24"/>
          <w:szCs w:val="24"/>
        </w:rPr>
      </w:pPr>
      <w:r w:rsidDel="00000000" w:rsidR="00000000" w:rsidRPr="00000000">
        <w:rPr>
          <w:b w:val="1"/>
          <w:sz w:val="24"/>
          <w:szCs w:val="24"/>
          <w:rtl w:val="0"/>
        </w:rPr>
        <w:t xml:space="preserve">Knowledge Level: </w:t>
      </w:r>
      <w:r w:rsidDel="00000000" w:rsidR="00000000" w:rsidRPr="00000000">
        <w:rPr>
          <w:sz w:val="24"/>
          <w:szCs w:val="24"/>
          <w:rtl w:val="0"/>
        </w:rPr>
        <w:t xml:space="preserve">Low</w:t>
      </w:r>
    </w:p>
    <w:p w:rsidR="00000000" w:rsidDel="00000000" w:rsidP="00000000" w:rsidRDefault="00000000" w:rsidRPr="00000000" w14:paraId="000001A6">
      <w:pPr>
        <w:numPr>
          <w:ilvl w:val="0"/>
          <w:numId w:val="3"/>
        </w:numPr>
        <w:ind w:left="720" w:hanging="360"/>
        <w:rPr>
          <w:b w:val="1"/>
          <w:sz w:val="24"/>
          <w:szCs w:val="24"/>
        </w:rPr>
      </w:pPr>
      <w:r w:rsidDel="00000000" w:rsidR="00000000" w:rsidRPr="00000000">
        <w:rPr>
          <w:b w:val="1"/>
          <w:sz w:val="24"/>
          <w:szCs w:val="24"/>
          <w:rtl w:val="0"/>
        </w:rPr>
        <w:t xml:space="preserve">Turn offs: </w:t>
      </w:r>
      <w:r w:rsidDel="00000000" w:rsidR="00000000" w:rsidRPr="00000000">
        <w:rPr>
          <w:sz w:val="24"/>
          <w:szCs w:val="24"/>
          <w:rtl w:val="0"/>
        </w:rPr>
        <w:t xml:space="preserve">Having to spent time setting up technology, it should just work</w:t>
      </w:r>
    </w:p>
    <w:p w:rsidR="00000000" w:rsidDel="00000000" w:rsidP="00000000" w:rsidRDefault="00000000" w:rsidRPr="00000000" w14:paraId="000001A7">
      <w:pPr>
        <w:numPr>
          <w:ilvl w:val="0"/>
          <w:numId w:val="3"/>
        </w:numPr>
        <w:ind w:left="720" w:hanging="360"/>
        <w:rPr>
          <w:b w:val="1"/>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Low (Hobby)</w:t>
      </w:r>
    </w:p>
    <w:p w:rsidR="00000000" w:rsidDel="00000000" w:rsidP="00000000" w:rsidRDefault="00000000" w:rsidRPr="00000000" w14:paraId="000001A8">
      <w:pPr>
        <w:ind w:left="0" w:firstLine="0"/>
        <w:rPr>
          <w:b w:val="1"/>
          <w:sz w:val="24"/>
          <w:szCs w:val="24"/>
        </w:rPr>
      </w:pPr>
      <w:r w:rsidDel="00000000" w:rsidR="00000000" w:rsidRPr="00000000">
        <w:rPr>
          <w:rtl w:val="0"/>
        </w:rPr>
      </w:r>
    </w:p>
    <w:p w:rsidR="00000000" w:rsidDel="00000000" w:rsidP="00000000" w:rsidRDefault="00000000" w:rsidRPr="00000000" w14:paraId="000001A9">
      <w:pPr>
        <w:ind w:left="0" w:firstLine="0"/>
        <w:rPr>
          <w:b w:val="1"/>
          <w:sz w:val="24"/>
          <w:szCs w:val="24"/>
        </w:rPr>
      </w:pPr>
      <w:r w:rsidDel="00000000" w:rsidR="00000000" w:rsidRPr="00000000">
        <w:rPr>
          <w:b w:val="1"/>
          <w:sz w:val="24"/>
          <w:szCs w:val="24"/>
          <w:rtl w:val="0"/>
        </w:rPr>
        <w:t xml:space="preserve">Joe the consumer.</w:t>
      </w:r>
    </w:p>
    <w:p w:rsidR="00000000" w:rsidDel="00000000" w:rsidP="00000000" w:rsidRDefault="00000000" w:rsidRPr="00000000" w14:paraId="000001AA">
      <w:pPr>
        <w:numPr>
          <w:ilvl w:val="0"/>
          <w:numId w:val="3"/>
        </w:numPr>
        <w:ind w:left="720" w:hanging="360"/>
        <w:rPr>
          <w:b w:val="1"/>
          <w:sz w:val="24"/>
          <w:szCs w:val="24"/>
        </w:rPr>
      </w:pPr>
      <w:r w:rsidDel="00000000" w:rsidR="00000000" w:rsidRPr="00000000">
        <w:rPr>
          <w:b w:val="1"/>
          <w:sz w:val="24"/>
          <w:szCs w:val="24"/>
          <w:rtl w:val="0"/>
        </w:rPr>
        <w:t xml:space="preserve">Objectives:</w:t>
      </w:r>
      <w:r w:rsidDel="00000000" w:rsidR="00000000" w:rsidRPr="00000000">
        <w:rPr>
          <w:sz w:val="24"/>
          <w:szCs w:val="24"/>
          <w:rtl w:val="0"/>
        </w:rPr>
        <w:t xml:space="preserve"> Find content he is interested in and get suggestions on other content. </w:t>
      </w:r>
    </w:p>
    <w:p w:rsidR="00000000" w:rsidDel="00000000" w:rsidP="00000000" w:rsidRDefault="00000000" w:rsidRPr="00000000" w14:paraId="000001AB">
      <w:pPr>
        <w:numPr>
          <w:ilvl w:val="0"/>
          <w:numId w:val="3"/>
        </w:numPr>
        <w:ind w:left="720" w:hanging="360"/>
        <w:rPr>
          <w:b w:val="1"/>
          <w:sz w:val="24"/>
          <w:szCs w:val="24"/>
        </w:rPr>
      </w:pPr>
      <w:r w:rsidDel="00000000" w:rsidR="00000000" w:rsidRPr="00000000">
        <w:rPr>
          <w:b w:val="1"/>
          <w:sz w:val="24"/>
          <w:szCs w:val="24"/>
          <w:rtl w:val="0"/>
        </w:rPr>
        <w:t xml:space="preserve">Knowledge Level:</w:t>
      </w:r>
      <w:r w:rsidDel="00000000" w:rsidR="00000000" w:rsidRPr="00000000">
        <w:rPr>
          <w:sz w:val="24"/>
          <w:szCs w:val="24"/>
          <w:rtl w:val="0"/>
        </w:rPr>
        <w:t xml:space="preserve"> Medium</w:t>
      </w:r>
    </w:p>
    <w:p w:rsidR="00000000" w:rsidDel="00000000" w:rsidP="00000000" w:rsidRDefault="00000000" w:rsidRPr="00000000" w14:paraId="000001AC">
      <w:pPr>
        <w:numPr>
          <w:ilvl w:val="0"/>
          <w:numId w:val="3"/>
        </w:numPr>
        <w:ind w:left="720" w:hanging="360"/>
        <w:rPr>
          <w:b w:val="1"/>
          <w:sz w:val="24"/>
          <w:szCs w:val="24"/>
        </w:rPr>
      </w:pPr>
      <w:r w:rsidDel="00000000" w:rsidR="00000000" w:rsidRPr="00000000">
        <w:rPr>
          <w:b w:val="1"/>
          <w:sz w:val="24"/>
          <w:szCs w:val="24"/>
          <w:rtl w:val="0"/>
        </w:rPr>
        <w:t xml:space="preserve">Turn offs: </w:t>
      </w:r>
      <w:r w:rsidDel="00000000" w:rsidR="00000000" w:rsidRPr="00000000">
        <w:rPr>
          <w:sz w:val="24"/>
          <w:szCs w:val="24"/>
          <w:rtl w:val="0"/>
        </w:rPr>
        <w:t xml:space="preserve">Bad content / mainstream media</w:t>
      </w:r>
    </w:p>
    <w:p w:rsidR="00000000" w:rsidDel="00000000" w:rsidP="00000000" w:rsidRDefault="00000000" w:rsidRPr="00000000" w14:paraId="000001AD">
      <w:pPr>
        <w:numPr>
          <w:ilvl w:val="0"/>
          <w:numId w:val="3"/>
        </w:numPr>
        <w:ind w:left="720" w:hanging="360"/>
        <w:rPr>
          <w:b w:val="1"/>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Medium</w:t>
      </w:r>
    </w:p>
    <w:p w:rsidR="00000000" w:rsidDel="00000000" w:rsidP="00000000" w:rsidRDefault="00000000" w:rsidRPr="00000000" w14:paraId="000001AE">
      <w:pPr>
        <w:ind w:left="0" w:firstLine="0"/>
        <w:rPr>
          <w:b w:val="1"/>
          <w:sz w:val="24"/>
          <w:szCs w:val="24"/>
        </w:rPr>
      </w:pPr>
      <w:r w:rsidDel="00000000" w:rsidR="00000000" w:rsidRPr="00000000">
        <w:rPr>
          <w:rtl w:val="0"/>
        </w:rPr>
      </w:r>
    </w:p>
    <w:p w:rsidR="00000000" w:rsidDel="00000000" w:rsidP="00000000" w:rsidRDefault="00000000" w:rsidRPr="00000000" w14:paraId="000001AF">
      <w:pPr>
        <w:ind w:left="0" w:firstLine="0"/>
        <w:rPr>
          <w:b w:val="1"/>
          <w:sz w:val="24"/>
          <w:szCs w:val="24"/>
        </w:rPr>
      </w:pPr>
      <w:r w:rsidDel="00000000" w:rsidR="00000000" w:rsidRPr="00000000">
        <w:rPr>
          <w:b w:val="1"/>
          <w:sz w:val="24"/>
          <w:szCs w:val="24"/>
          <w:rtl w:val="0"/>
        </w:rPr>
        <w:t xml:space="preserve">Timcast the Creator Network.</w:t>
      </w:r>
    </w:p>
    <w:p w:rsidR="00000000" w:rsidDel="00000000" w:rsidP="00000000" w:rsidRDefault="00000000" w:rsidRPr="00000000" w14:paraId="000001B0">
      <w:pPr>
        <w:numPr>
          <w:ilvl w:val="0"/>
          <w:numId w:val="3"/>
        </w:numPr>
        <w:ind w:left="720" w:hanging="360"/>
        <w:rPr>
          <w:b w:val="1"/>
          <w:sz w:val="24"/>
          <w:szCs w:val="24"/>
        </w:rPr>
      </w:pPr>
      <w:r w:rsidDel="00000000" w:rsidR="00000000" w:rsidRPr="00000000">
        <w:rPr>
          <w:b w:val="1"/>
          <w:sz w:val="24"/>
          <w:szCs w:val="24"/>
          <w:rtl w:val="0"/>
        </w:rPr>
        <w:t xml:space="preserve">Objectives: </w:t>
      </w:r>
      <w:r w:rsidDel="00000000" w:rsidR="00000000" w:rsidRPr="00000000">
        <w:rPr>
          <w:sz w:val="24"/>
          <w:szCs w:val="24"/>
          <w:rtl w:val="0"/>
        </w:rPr>
        <w:t xml:space="preserve">Create a network of creators, with sitcoms, talk shows, news</w:t>
      </w:r>
      <w:r w:rsidDel="00000000" w:rsidR="00000000" w:rsidRPr="00000000">
        <w:rPr>
          <w:b w:val="1"/>
          <w:sz w:val="24"/>
          <w:szCs w:val="24"/>
          <w:rtl w:val="0"/>
        </w:rPr>
        <w:t xml:space="preserve"> </w:t>
      </w:r>
      <w:r w:rsidDel="00000000" w:rsidR="00000000" w:rsidRPr="00000000">
        <w:rPr>
          <w:sz w:val="24"/>
          <w:szCs w:val="24"/>
          <w:rtl w:val="0"/>
        </w:rPr>
        <w:t xml:space="preserve">and other content. And pay the creators.</w:t>
      </w:r>
    </w:p>
    <w:p w:rsidR="00000000" w:rsidDel="00000000" w:rsidP="00000000" w:rsidRDefault="00000000" w:rsidRPr="00000000" w14:paraId="000001B1">
      <w:pPr>
        <w:numPr>
          <w:ilvl w:val="0"/>
          <w:numId w:val="3"/>
        </w:numPr>
        <w:ind w:left="720" w:hanging="360"/>
        <w:rPr>
          <w:b w:val="1"/>
          <w:sz w:val="24"/>
          <w:szCs w:val="24"/>
        </w:rPr>
      </w:pPr>
      <w:r w:rsidDel="00000000" w:rsidR="00000000" w:rsidRPr="00000000">
        <w:rPr>
          <w:b w:val="1"/>
          <w:sz w:val="24"/>
          <w:szCs w:val="24"/>
          <w:rtl w:val="0"/>
        </w:rPr>
        <w:t xml:space="preserve">Knowledge Level: </w:t>
      </w:r>
      <w:r w:rsidDel="00000000" w:rsidR="00000000" w:rsidRPr="00000000">
        <w:rPr>
          <w:sz w:val="24"/>
          <w:szCs w:val="24"/>
          <w:rtl w:val="0"/>
        </w:rPr>
        <w:t xml:space="preserve">High</w:t>
      </w:r>
    </w:p>
    <w:p w:rsidR="00000000" w:rsidDel="00000000" w:rsidP="00000000" w:rsidRDefault="00000000" w:rsidRPr="00000000" w14:paraId="000001B2">
      <w:pPr>
        <w:numPr>
          <w:ilvl w:val="0"/>
          <w:numId w:val="3"/>
        </w:numPr>
        <w:ind w:left="720" w:hanging="360"/>
        <w:rPr>
          <w:b w:val="1"/>
          <w:sz w:val="24"/>
          <w:szCs w:val="24"/>
        </w:rPr>
      </w:pPr>
      <w:r w:rsidDel="00000000" w:rsidR="00000000" w:rsidRPr="00000000">
        <w:rPr>
          <w:b w:val="1"/>
          <w:sz w:val="24"/>
          <w:szCs w:val="24"/>
          <w:rtl w:val="0"/>
        </w:rPr>
        <w:t xml:space="preserve">Turn offs: </w:t>
      </w:r>
      <w:r w:rsidDel="00000000" w:rsidR="00000000" w:rsidRPr="00000000">
        <w:rPr>
          <w:sz w:val="24"/>
          <w:szCs w:val="24"/>
          <w:rtl w:val="0"/>
        </w:rPr>
        <w:t xml:space="preserve">Getting demonetized / canceled</w:t>
      </w:r>
    </w:p>
    <w:p w:rsidR="00000000" w:rsidDel="00000000" w:rsidP="00000000" w:rsidRDefault="00000000" w:rsidRPr="00000000" w14:paraId="000001B3">
      <w:pPr>
        <w:numPr>
          <w:ilvl w:val="0"/>
          <w:numId w:val="3"/>
        </w:numPr>
        <w:ind w:left="720" w:hanging="360"/>
        <w:rPr>
          <w:b w:val="1"/>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High</w:t>
      </w:r>
    </w:p>
    <w:p w:rsidR="00000000" w:rsidDel="00000000" w:rsidP="00000000" w:rsidRDefault="00000000" w:rsidRPr="00000000" w14:paraId="000001B4">
      <w:pPr>
        <w:ind w:left="0" w:firstLine="0"/>
        <w:rPr>
          <w:b w:val="1"/>
          <w:sz w:val="24"/>
          <w:szCs w:val="24"/>
        </w:rPr>
      </w:pPr>
      <w:r w:rsidDel="00000000" w:rsidR="00000000" w:rsidRPr="00000000">
        <w:rPr>
          <w:rtl w:val="0"/>
        </w:rPr>
      </w:r>
    </w:p>
    <w:p w:rsidR="00000000" w:rsidDel="00000000" w:rsidP="00000000" w:rsidRDefault="00000000" w:rsidRPr="00000000" w14:paraId="000001B5">
      <w:pPr>
        <w:ind w:left="0" w:firstLine="0"/>
        <w:rPr>
          <w:b w:val="1"/>
          <w:sz w:val="24"/>
          <w:szCs w:val="24"/>
        </w:rPr>
      </w:pPr>
      <w:r w:rsidDel="00000000" w:rsidR="00000000" w:rsidRPr="00000000">
        <w:rPr>
          <w:b w:val="1"/>
          <w:sz w:val="24"/>
          <w:szCs w:val="24"/>
          <w:rtl w:val="0"/>
        </w:rPr>
        <w:t xml:space="preserve">Localized, the established social network:</w:t>
      </w:r>
    </w:p>
    <w:p w:rsidR="00000000" w:rsidDel="00000000" w:rsidP="00000000" w:rsidRDefault="00000000" w:rsidRPr="00000000" w14:paraId="000001B6">
      <w:pPr>
        <w:numPr>
          <w:ilvl w:val="0"/>
          <w:numId w:val="3"/>
        </w:numPr>
        <w:ind w:left="720" w:hanging="360"/>
        <w:rPr>
          <w:b w:val="1"/>
          <w:sz w:val="24"/>
          <w:szCs w:val="24"/>
        </w:rPr>
      </w:pPr>
      <w:r w:rsidDel="00000000" w:rsidR="00000000" w:rsidRPr="00000000">
        <w:rPr>
          <w:b w:val="1"/>
          <w:sz w:val="24"/>
          <w:szCs w:val="24"/>
          <w:rtl w:val="0"/>
        </w:rPr>
        <w:t xml:space="preserve">Objectives: </w:t>
      </w:r>
      <w:r w:rsidDel="00000000" w:rsidR="00000000" w:rsidRPr="00000000">
        <w:rPr>
          <w:sz w:val="24"/>
          <w:szCs w:val="24"/>
          <w:rtl w:val="0"/>
        </w:rPr>
        <w:t xml:space="preserve">Federate with the fediverse, use integration with the fediverse to gain customers</w:t>
      </w:r>
    </w:p>
    <w:p w:rsidR="00000000" w:rsidDel="00000000" w:rsidP="00000000" w:rsidRDefault="00000000" w:rsidRPr="00000000" w14:paraId="000001B7">
      <w:pPr>
        <w:numPr>
          <w:ilvl w:val="0"/>
          <w:numId w:val="3"/>
        </w:numPr>
        <w:ind w:left="720" w:hanging="360"/>
        <w:rPr>
          <w:b w:val="1"/>
          <w:sz w:val="24"/>
          <w:szCs w:val="24"/>
        </w:rPr>
      </w:pPr>
      <w:r w:rsidDel="00000000" w:rsidR="00000000" w:rsidRPr="00000000">
        <w:rPr>
          <w:b w:val="1"/>
          <w:sz w:val="24"/>
          <w:szCs w:val="24"/>
          <w:rtl w:val="0"/>
        </w:rPr>
        <w:t xml:space="preserve">Knowledge Level: </w:t>
      </w:r>
      <w:r w:rsidDel="00000000" w:rsidR="00000000" w:rsidRPr="00000000">
        <w:rPr>
          <w:sz w:val="24"/>
          <w:szCs w:val="24"/>
          <w:rtl w:val="0"/>
        </w:rPr>
        <w:t xml:space="preserve">High</w:t>
      </w:r>
    </w:p>
    <w:p w:rsidR="00000000" w:rsidDel="00000000" w:rsidP="00000000" w:rsidRDefault="00000000" w:rsidRPr="00000000" w14:paraId="000001B8">
      <w:pPr>
        <w:numPr>
          <w:ilvl w:val="0"/>
          <w:numId w:val="3"/>
        </w:numPr>
        <w:ind w:left="720" w:hanging="360"/>
        <w:rPr>
          <w:b w:val="1"/>
          <w:sz w:val="24"/>
          <w:szCs w:val="24"/>
        </w:rPr>
      </w:pPr>
      <w:r w:rsidDel="00000000" w:rsidR="00000000" w:rsidRPr="00000000">
        <w:rPr>
          <w:b w:val="1"/>
          <w:sz w:val="24"/>
          <w:szCs w:val="24"/>
          <w:rtl w:val="0"/>
        </w:rPr>
        <w:t xml:space="preserve">Turn offs: </w:t>
      </w:r>
      <w:r w:rsidDel="00000000" w:rsidR="00000000" w:rsidRPr="00000000">
        <w:rPr>
          <w:sz w:val="24"/>
          <w:szCs w:val="24"/>
          <w:rtl w:val="0"/>
        </w:rPr>
        <w:t xml:space="preserve"> </w:t>
      </w:r>
      <w:r w:rsidDel="00000000" w:rsidR="00000000" w:rsidRPr="00000000">
        <w:rPr>
          <w:sz w:val="24"/>
          <w:szCs w:val="24"/>
          <w:rtl w:val="0"/>
        </w:rPr>
        <w:t xml:space="preserve">Losing</w:t>
      </w:r>
      <w:r w:rsidDel="00000000" w:rsidR="00000000" w:rsidRPr="00000000">
        <w:rPr>
          <w:sz w:val="24"/>
          <w:szCs w:val="24"/>
          <w:rtl w:val="0"/>
        </w:rPr>
        <w:t xml:space="preserve"> users because of censorship</w:t>
      </w:r>
    </w:p>
    <w:p w:rsidR="00000000" w:rsidDel="00000000" w:rsidP="00000000" w:rsidRDefault="00000000" w:rsidRPr="00000000" w14:paraId="000001B9">
      <w:pPr>
        <w:numPr>
          <w:ilvl w:val="0"/>
          <w:numId w:val="3"/>
        </w:numPr>
        <w:ind w:left="720" w:hanging="360"/>
        <w:rPr>
          <w:b w:val="1"/>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High</w:t>
      </w:r>
      <w:r w:rsidDel="00000000" w:rsidR="00000000" w:rsidRPr="00000000">
        <w:rPr>
          <w:rtl w:val="0"/>
        </w:rPr>
      </w:r>
    </w:p>
    <w:p w:rsidR="00000000" w:rsidDel="00000000" w:rsidP="00000000" w:rsidRDefault="00000000" w:rsidRPr="00000000" w14:paraId="000001BA">
      <w:pPr>
        <w:ind w:left="0" w:firstLine="0"/>
        <w:rPr>
          <w:b w:val="1"/>
          <w:sz w:val="24"/>
          <w:szCs w:val="24"/>
        </w:rPr>
      </w:pPr>
      <w:r w:rsidDel="00000000" w:rsidR="00000000" w:rsidRPr="00000000">
        <w:rPr>
          <w:rtl w:val="0"/>
        </w:rPr>
      </w:r>
    </w:p>
    <w:p w:rsidR="00000000" w:rsidDel="00000000" w:rsidP="00000000" w:rsidRDefault="00000000" w:rsidRPr="00000000" w14:paraId="000001BB">
      <w:pPr>
        <w:ind w:left="0" w:firstLine="0"/>
        <w:rPr>
          <w:b w:val="1"/>
          <w:sz w:val="30"/>
          <w:szCs w:val="30"/>
        </w:rPr>
      </w:pPr>
      <w:r w:rsidDel="00000000" w:rsidR="00000000" w:rsidRPr="00000000">
        <w:rPr>
          <w:rtl w:val="0"/>
        </w:rPr>
      </w:r>
    </w:p>
    <w:p w:rsidR="00000000" w:rsidDel="00000000" w:rsidP="00000000" w:rsidRDefault="00000000" w:rsidRPr="00000000" w14:paraId="000001BC">
      <w:pPr>
        <w:ind w:left="0" w:firstLine="0"/>
        <w:rPr>
          <w:b w:val="1"/>
          <w:sz w:val="30"/>
          <w:szCs w:val="30"/>
        </w:rPr>
      </w:pPr>
      <w:r w:rsidDel="00000000" w:rsidR="00000000" w:rsidRPr="00000000">
        <w:rPr>
          <w:b w:val="1"/>
          <w:sz w:val="30"/>
          <w:szCs w:val="30"/>
          <w:rtl w:val="0"/>
        </w:rPr>
        <w:t xml:space="preserve">Personas - User Stories:</w:t>
      </w:r>
    </w:p>
    <w:p w:rsidR="00000000" w:rsidDel="00000000" w:rsidP="00000000" w:rsidRDefault="00000000" w:rsidRPr="00000000" w14:paraId="000001BD">
      <w:pPr>
        <w:rPr/>
      </w:pPr>
      <w:r w:rsidDel="00000000" w:rsidR="00000000" w:rsidRPr="00000000">
        <w:rPr>
          <w:rtl w:val="0"/>
        </w:rPr>
        <w:t xml:space="preserve">Have a few by country, which may have different customs &amp; problems.</w:t>
      </w:r>
      <w:r w:rsidDel="00000000" w:rsidR="00000000" w:rsidRPr="00000000">
        <w:rPr>
          <w:rtl w:val="0"/>
        </w:rPr>
      </w:r>
    </w:p>
    <w:p w:rsidR="00000000" w:rsidDel="00000000" w:rsidP="00000000" w:rsidRDefault="00000000" w:rsidRPr="00000000" w14:paraId="000001BE">
      <w:pPr>
        <w:ind w:left="0" w:firstLine="0"/>
        <w:rPr>
          <w:b w:val="1"/>
          <w:sz w:val="30"/>
          <w:szCs w:val="30"/>
        </w:rPr>
      </w:pPr>
      <w:r w:rsidDel="00000000" w:rsidR="00000000" w:rsidRPr="00000000">
        <w:rPr>
          <w:rtl w:val="0"/>
        </w:rPr>
      </w:r>
    </w:p>
    <w:p w:rsidR="00000000" w:rsidDel="00000000" w:rsidP="00000000" w:rsidRDefault="00000000" w:rsidRPr="00000000" w14:paraId="000001BF">
      <w:pPr>
        <w:ind w:left="0" w:firstLine="0"/>
        <w:rPr>
          <w:b w:val="1"/>
          <w:sz w:val="24"/>
          <w:szCs w:val="24"/>
        </w:rPr>
      </w:pPr>
      <w:r w:rsidDel="00000000" w:rsidR="00000000" w:rsidRPr="00000000">
        <w:rPr>
          <w:b w:val="1"/>
          <w:sz w:val="30"/>
          <w:szCs w:val="30"/>
          <w:rtl w:val="0"/>
        </w:rPr>
        <w:t xml:space="preserve">Feature Ideas (</w:t>
      </w:r>
      <w:r w:rsidDel="00000000" w:rsidR="00000000" w:rsidRPr="00000000">
        <w:rPr>
          <w:sz w:val="30"/>
          <w:szCs w:val="30"/>
          <w:rtl w:val="0"/>
        </w:rPr>
        <w:t xml:space="preserve">need validation and prioritization)</w:t>
      </w:r>
      <w:r w:rsidDel="00000000" w:rsidR="00000000" w:rsidRPr="00000000">
        <w:rPr>
          <w:b w:val="1"/>
          <w:sz w:val="24"/>
          <w:szCs w:val="24"/>
          <w:rtl w:val="0"/>
        </w:rPr>
        <w:br w:type="textWrapping"/>
        <w:t xml:space="preserve">Search Engine:</w:t>
      </w:r>
    </w:p>
    <w:p w:rsidR="00000000" w:rsidDel="00000000" w:rsidP="00000000" w:rsidRDefault="00000000" w:rsidRPr="00000000" w14:paraId="000001C0">
      <w:pPr>
        <w:ind w:left="0" w:firstLine="0"/>
        <w:rPr>
          <w:sz w:val="24"/>
          <w:szCs w:val="24"/>
        </w:rPr>
      </w:pPr>
      <w:r w:rsidDel="00000000" w:rsidR="00000000" w:rsidRPr="00000000">
        <w:rPr>
          <w:sz w:val="24"/>
          <w:szCs w:val="24"/>
          <w:rtl w:val="0"/>
        </w:rPr>
        <w:t xml:space="preserve">3 components:</w:t>
      </w:r>
    </w:p>
    <w:p w:rsidR="00000000" w:rsidDel="00000000" w:rsidP="00000000" w:rsidRDefault="00000000" w:rsidRPr="00000000" w14:paraId="000001C1">
      <w:pPr>
        <w:numPr>
          <w:ilvl w:val="0"/>
          <w:numId w:val="9"/>
        </w:numPr>
        <w:ind w:left="720" w:hanging="360"/>
        <w:rPr>
          <w:sz w:val="24"/>
          <w:szCs w:val="24"/>
          <w:u w:val="none"/>
        </w:rPr>
      </w:pPr>
      <w:r w:rsidDel="00000000" w:rsidR="00000000" w:rsidRPr="00000000">
        <w:rPr>
          <w:sz w:val="24"/>
          <w:szCs w:val="24"/>
          <w:rtl w:val="0"/>
        </w:rPr>
        <w:t xml:space="preserve">Search Index (database)</w:t>
      </w:r>
    </w:p>
    <w:p w:rsidR="00000000" w:rsidDel="00000000" w:rsidP="00000000" w:rsidRDefault="00000000" w:rsidRPr="00000000" w14:paraId="000001C2">
      <w:pPr>
        <w:numPr>
          <w:ilvl w:val="0"/>
          <w:numId w:val="9"/>
        </w:numPr>
        <w:ind w:left="720" w:hanging="360"/>
        <w:rPr>
          <w:sz w:val="24"/>
          <w:szCs w:val="24"/>
          <w:u w:val="none"/>
        </w:rPr>
      </w:pPr>
      <w:r w:rsidDel="00000000" w:rsidR="00000000" w:rsidRPr="00000000">
        <w:rPr>
          <w:sz w:val="24"/>
          <w:szCs w:val="24"/>
          <w:rtl w:val="0"/>
        </w:rPr>
        <w:t xml:space="preserve">Spidering and sorting processes (compute, map-reduce)</w:t>
      </w:r>
    </w:p>
    <w:p w:rsidR="00000000" w:rsidDel="00000000" w:rsidP="00000000" w:rsidRDefault="00000000" w:rsidRPr="00000000" w14:paraId="000001C3">
      <w:pPr>
        <w:numPr>
          <w:ilvl w:val="0"/>
          <w:numId w:val="9"/>
        </w:numPr>
        <w:ind w:left="720" w:hanging="360"/>
        <w:rPr>
          <w:sz w:val="24"/>
          <w:szCs w:val="24"/>
          <w:u w:val="none"/>
        </w:rPr>
      </w:pPr>
      <w:r w:rsidDel="00000000" w:rsidR="00000000" w:rsidRPr="00000000">
        <w:rPr>
          <w:sz w:val="24"/>
          <w:szCs w:val="24"/>
          <w:rtl w:val="0"/>
        </w:rPr>
        <w:t xml:space="preserve">Algorithms &amp; maps (functions)</w:t>
      </w:r>
    </w:p>
    <w:p w:rsidR="00000000" w:rsidDel="00000000" w:rsidP="00000000" w:rsidRDefault="00000000" w:rsidRPr="00000000" w14:paraId="000001C4">
      <w:pPr>
        <w:ind w:left="0" w:firstLine="0"/>
        <w:rPr>
          <w:sz w:val="24"/>
          <w:szCs w:val="24"/>
        </w:rPr>
      </w:pPr>
      <w:r w:rsidDel="00000000" w:rsidR="00000000" w:rsidRPr="00000000">
        <w:rPr>
          <w:sz w:val="24"/>
          <w:szCs w:val="24"/>
          <w:rtl w:val="0"/>
        </w:rPr>
        <w:br w:type="textWrapping"/>
        <w:t xml:space="preserve">The Search Index is a global public shared resource and spiders all content in the network.</w:t>
      </w:r>
    </w:p>
    <w:p w:rsidR="00000000" w:rsidDel="00000000" w:rsidP="00000000" w:rsidRDefault="00000000" w:rsidRPr="00000000" w14:paraId="000001C5">
      <w:pPr>
        <w:ind w:left="0" w:firstLine="0"/>
        <w:rPr>
          <w:sz w:val="24"/>
          <w:szCs w:val="24"/>
        </w:rPr>
      </w:pPr>
      <w:r w:rsidDel="00000000" w:rsidR="00000000" w:rsidRPr="00000000">
        <w:rPr>
          <w:sz w:val="24"/>
          <w:szCs w:val="24"/>
          <w:rtl w:val="0"/>
        </w:rPr>
        <w:t xml:space="preserve">Algorithms are fully customizable and shareable: Individual Site owners / Publishers install a package of Algorithms specific to their niche &amp; configure search parameters, filters, and tags to only show content they want.</w:t>
      </w:r>
    </w:p>
    <w:p w:rsidR="00000000" w:rsidDel="00000000" w:rsidP="00000000" w:rsidRDefault="00000000" w:rsidRPr="00000000" w14:paraId="000001C6">
      <w:pPr>
        <w:rPr>
          <w:b w:val="1"/>
          <w:sz w:val="24"/>
          <w:szCs w:val="24"/>
        </w:rPr>
      </w:pPr>
      <w:r w:rsidDel="00000000" w:rsidR="00000000" w:rsidRPr="00000000">
        <w:rPr>
          <w:b w:val="1"/>
          <w:sz w:val="24"/>
          <w:szCs w:val="24"/>
          <w:rtl w:val="0"/>
        </w:rPr>
        <w:br w:type="textWrapping"/>
        <w:t xml:space="preserve">Recommendation System:</w:t>
      </w:r>
    </w:p>
    <w:p w:rsidR="00000000" w:rsidDel="00000000" w:rsidP="00000000" w:rsidRDefault="00000000" w:rsidRPr="00000000" w14:paraId="000001C7">
      <w:pPr>
        <w:rPr>
          <w:sz w:val="24"/>
          <w:szCs w:val="24"/>
        </w:rPr>
      </w:pPr>
      <w:r w:rsidDel="00000000" w:rsidR="00000000" w:rsidRPr="00000000">
        <w:rPr>
          <w:sz w:val="24"/>
          <w:szCs w:val="24"/>
          <w:rtl w:val="0"/>
        </w:rPr>
        <w:t xml:space="preserve">Optional site blocks, like a sidebar sidebar and autoplayed recommended videos, based uses the search engine API to retrieve results.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ws Now Kansas City" w:id="7" w:date="2021-04-13T20:07:38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posts?</w:t>
      </w:r>
    </w:p>
  </w:comment>
  <w:comment w:author="Anonymous" w:id="1" w:date="2021-04-20T20:07:08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 be part of the RSS 3.0 group: dsn-didact</w:t>
      </w:r>
    </w:p>
  </w:comment>
  <w:comment w:author="Phil Romov" w:id="8" w:date="2021-04-13T21:49:12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of #2?</w:t>
      </w:r>
    </w:p>
  </w:comment>
  <w:comment w:author="News Now Kansas City" w:id="9" w:date="2021-04-14T15:59:50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to allow both public and private posts.</w:t>
      </w:r>
    </w:p>
  </w:comment>
  <w:comment w:author="Phil Romov" w:id="10" w:date="2021-04-14T16:08:39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I'm guessing "Paywall" just means "Members Only"... which would probably be a sub-point under #2 8)</w:t>
      </w:r>
    </w:p>
  </w:comment>
  <w:comment w:author="News Now Kansas City" w:id="11" w:date="2021-04-14T16:11:00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then we need to clarify #3 to have both paid and unpaid content. Just to make sure folks know there will be free content.</w:t>
      </w:r>
    </w:p>
  </w:comment>
  <w:comment w:author="cyotee doge" w:id="6" w:date="2021-04-16T03:51:3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Preferably solved by adding authentication and tiered access to existing servers.</w:t>
      </w:r>
    </w:p>
  </w:comment>
  <w:comment w:author="Phil Romov" w:id="12" w:date="2021-04-13T21:50:22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worth going the gab direction of website as mobile app?</w:t>
      </w:r>
    </w:p>
  </w:comment>
  <w:comment w:author="TJ Phippen" w:id="0" w:date="2021-04-20T19:51:56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Asana(maybe I'm biased)</w:t>
      </w:r>
    </w:p>
  </w:comment>
  <w:comment w:author="Phil Romov" w:id="5" w:date="2021-04-13T21:22:22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passwordless generally (e.g. authentication via email address, and authorization via login token links sent to email)</w:t>
      </w:r>
    </w:p>
  </w:comment>
  <w:comment w:author="News Now Kansas City" w:id="2" w:date="2021-04-14T16:13:48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bullet about how we want this to run. A lot of creators probably have a computer of some kind and many probably have fairly powerful computers for video and such. Maybe they could run an instance there in order to at least get them started easily.</w:t>
      </w:r>
    </w:p>
  </w:comment>
  <w:comment w:author="TJ Phippen" w:id="3" w:date="2021-04-15T20:27:30Z">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 desktop application?</w:t>
      </w:r>
    </w:p>
  </w:comment>
  <w:comment w:author="News Now Kansas City" w:id="4" w:date="2021-04-15T20:39:18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probably the easiest installation and interaction model for most creators.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ondlyfinance.medium.com/bondly-and-chainlink-work-together-to-build-a-new-digital-economy-ecd41c682b02" TargetMode="External"/><Relationship Id="rId42" Type="http://schemas.openxmlformats.org/officeDocument/2006/relationships/hyperlink" Target="https://filecoin.io/" TargetMode="External"/><Relationship Id="rId41" Type="http://schemas.openxmlformats.org/officeDocument/2006/relationships/hyperlink" Target="https://skale.network/" TargetMode="External"/><Relationship Id="rId44" Type="http://schemas.openxmlformats.org/officeDocument/2006/relationships/hyperlink" Target="https://www.okd.io/" TargetMode="External"/><Relationship Id="rId43" Type="http://schemas.openxmlformats.org/officeDocument/2006/relationships/hyperlink" Target="https://ipfs.io/" TargetMode="External"/><Relationship Id="rId46" Type="http://schemas.openxmlformats.org/officeDocument/2006/relationships/hyperlink" Target="https://github.com/tjphippen/fediverse" TargetMode="External"/><Relationship Id="rId45" Type="http://schemas.openxmlformats.org/officeDocument/2006/relationships/hyperlink" Target="https://github.com/tartaria-nova/RSS-3.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quakephil.github.io/" TargetMode="External"/><Relationship Id="rId48" Type="http://schemas.openxmlformats.org/officeDocument/2006/relationships/hyperlink" Target="https://aragon.org/" TargetMode="External"/><Relationship Id="rId47" Type="http://schemas.openxmlformats.org/officeDocument/2006/relationships/hyperlink" Target="https://www.keycloak.org/" TargetMode="External"/><Relationship Id="rId49" Type="http://schemas.openxmlformats.org/officeDocument/2006/relationships/hyperlink" Target="https://radicle.xyz/"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NodeFederation" TargetMode="External"/><Relationship Id="rId8" Type="http://schemas.openxmlformats.org/officeDocument/2006/relationships/hyperlink" Target="https://www.coingecko.com/en/coins/non-fungible-yearn" TargetMode="External"/><Relationship Id="rId31" Type="http://schemas.openxmlformats.org/officeDocument/2006/relationships/hyperlink" Target="https://en.wikipedia.org/wiki/MonoRail_(software)" TargetMode="External"/><Relationship Id="rId30" Type="http://schemas.openxmlformats.org/officeDocument/2006/relationships/hyperlink" Target="mailto:kadesgreen@gmail.com" TargetMode="External"/><Relationship Id="rId33" Type="http://schemas.openxmlformats.org/officeDocument/2006/relationships/hyperlink" Target="https://podnews.net/podcast/pi920666" TargetMode="External"/><Relationship Id="rId32" Type="http://schemas.openxmlformats.org/officeDocument/2006/relationships/hyperlink" Target="mailto:tj@tjphippen.com" TargetMode="External"/><Relationship Id="rId35" Type="http://schemas.openxmlformats.org/officeDocument/2006/relationships/hyperlink" Target="https://en.wikipedia.org/wiki/Sun-Ni_law" TargetMode="External"/><Relationship Id="rId34" Type="http://schemas.openxmlformats.org/officeDocument/2006/relationships/hyperlink" Target="https://boinc.berkeley.edu/" TargetMode="External"/><Relationship Id="rId37" Type="http://schemas.openxmlformats.org/officeDocument/2006/relationships/hyperlink" Target="https://youtu.be/J9AYpmw8E7A" TargetMode="External"/><Relationship Id="rId36" Type="http://schemas.openxmlformats.org/officeDocument/2006/relationships/hyperlink" Target="https://www.envoyproxy.io/" TargetMode="External"/><Relationship Id="rId39" Type="http://schemas.openxmlformats.org/officeDocument/2006/relationships/hyperlink" Target="https://www.arweave.org/" TargetMode="External"/><Relationship Id="rId38" Type="http://schemas.openxmlformats.org/officeDocument/2006/relationships/hyperlink" Target="https://awesomeopensource.com/project/gdamdam/awesome-decentralized-web" TargetMode="External"/><Relationship Id="rId20" Type="http://schemas.openxmlformats.org/officeDocument/2006/relationships/hyperlink" Target="mailto:austin@agw.io" TargetMode="External"/><Relationship Id="rId22" Type="http://schemas.openxmlformats.org/officeDocument/2006/relationships/hyperlink" Target="https://docs.google.com/document/d/1uba0-SU0VsQmSdcwlLOrPUe_4ngwe-DunoLXvFqOlX8/edit?usp=sharing" TargetMode="External"/><Relationship Id="rId21" Type="http://schemas.openxmlformats.org/officeDocument/2006/relationships/hyperlink" Target="https://insideropinion.com/" TargetMode="External"/><Relationship Id="rId24" Type="http://schemas.openxmlformats.org/officeDocument/2006/relationships/hyperlink" Target="https://austingwalters.com/" TargetMode="External"/><Relationship Id="rId23" Type="http://schemas.openxmlformats.org/officeDocument/2006/relationships/hyperlink" Target="https://github.com/lettergram" TargetMode="External"/><Relationship Id="rId26" Type="http://schemas.openxmlformats.org/officeDocument/2006/relationships/hyperlink" Target="mailto:rachel@relizabeth.com" TargetMode="External"/><Relationship Id="rId25" Type="http://schemas.openxmlformats.org/officeDocument/2006/relationships/hyperlink" Target="mailto:jon@jonsparks.com" TargetMode="External"/><Relationship Id="rId28" Type="http://schemas.openxmlformats.org/officeDocument/2006/relationships/hyperlink" Target="mailto:ben@timcast.com" TargetMode="External"/><Relationship Id="rId27" Type="http://schemas.openxmlformats.org/officeDocument/2006/relationships/hyperlink" Target="mailto:e.mont01@gmail.com" TargetMode="External"/><Relationship Id="rId29" Type="http://schemas.openxmlformats.org/officeDocument/2006/relationships/hyperlink" Target="mailto:corybowman1@protonmail.com" TargetMode="External"/><Relationship Id="rId51" Type="http://schemas.openxmlformats.org/officeDocument/2006/relationships/hyperlink" Target="https://www.giveforms.com/" TargetMode="External"/><Relationship Id="rId50" Type="http://schemas.openxmlformats.org/officeDocument/2006/relationships/hyperlink" Target="https://gogs.io/" TargetMode="External"/><Relationship Id="rId53" Type="http://schemas.openxmlformats.org/officeDocument/2006/relationships/hyperlink" Target="https://www.harborcompliance.com/information/how-to-start-a-non-profit-organization-in-delaware" TargetMode="External"/><Relationship Id="rId52" Type="http://schemas.openxmlformats.org/officeDocument/2006/relationships/hyperlink" Target="https://flipboard.com/" TargetMode="External"/><Relationship Id="rId11" Type="http://schemas.openxmlformats.org/officeDocument/2006/relationships/hyperlink" Target="https://github.com/vbspace" TargetMode="External"/><Relationship Id="rId55" Type="http://schemas.openxmlformats.org/officeDocument/2006/relationships/hyperlink" Target="https://www.figma.com/file/x6qzdE1FCqRt2FDcrMgZg9/Fediverse%3A-decentralised-content-cloud?node-id=0%3A1" TargetMode="External"/><Relationship Id="rId10" Type="http://schemas.openxmlformats.org/officeDocument/2006/relationships/hyperlink" Target="https://gitlab.com/Zakki_Orichalcum" TargetMode="External"/><Relationship Id="rId54" Type="http://schemas.openxmlformats.org/officeDocument/2006/relationships/hyperlink" Target="https://www.swyftfilings.com/learning-center/best-states-to-start-nonprofit" TargetMode="External"/><Relationship Id="rId13" Type="http://schemas.openxmlformats.org/officeDocument/2006/relationships/hyperlink" Target="mailto:mikemcdonagh@protonmail.com" TargetMode="External"/><Relationship Id="rId12" Type="http://schemas.openxmlformats.org/officeDocument/2006/relationships/hyperlink" Target="https://github.com/jerryjappinen" TargetMode="External"/><Relationship Id="rId15" Type="http://schemas.openxmlformats.org/officeDocument/2006/relationships/hyperlink" Target="https://github.com/m-mcdonagh" TargetMode="External"/><Relationship Id="rId14" Type="http://schemas.openxmlformats.org/officeDocument/2006/relationships/hyperlink" Target="https://mcdonagh.dev" TargetMode="External"/><Relationship Id="rId17" Type="http://schemas.openxmlformats.org/officeDocument/2006/relationships/hyperlink" Target="mailto:andrei.tuculescu@gmail.com" TargetMode="External"/><Relationship Id="rId16" Type="http://schemas.openxmlformats.org/officeDocument/2006/relationships/hyperlink" Target="mailto:stevenilsen@live.com" TargetMode="External"/><Relationship Id="rId19" Type="http://schemas.openxmlformats.org/officeDocument/2006/relationships/hyperlink" Target="mailto:me@ryanglover.net" TargetMode="External"/><Relationship Id="rId18" Type="http://schemas.openxmlformats.org/officeDocument/2006/relationships/hyperlink" Target="mailto:Sean@SeanMor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